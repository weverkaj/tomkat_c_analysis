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tag w:val="goog_rdk_4"/>
        <w:id w:val="-202092244"/>
      </w:sdtPr>
      <w:sdtEndPr/>
      <w:sdtContent>
        <w:p w14:paraId="00000001" w14:textId="77777777" w:rsidR="008846CB" w:rsidRDefault="002B2922">
          <w:pPr>
            <w:pStyle w:val="Heading3"/>
            <w:rPr>
              <w:ins w:id="0" w:author="Chelsea Carey" w:date="2022-02-24T01:38:00Z"/>
              <w:rFonts w:ascii="Times New Roman" w:eastAsia="Times New Roman" w:hAnsi="Times New Roman" w:cs="Times New Roman"/>
              <w:b w:val="0"/>
              <w:color w:val="000000"/>
              <w:sz w:val="24"/>
              <w:szCs w:val="24"/>
            </w:rPr>
          </w:pPr>
          <w:sdt>
            <w:sdtPr>
              <w:tag w:val="goog_rdk_1"/>
              <w:id w:val="555744042"/>
            </w:sdtPr>
            <w:sdtEndPr/>
            <w:sdtContent>
              <w:ins w:id="1" w:author="Chelsea Carey" w:date="2022-02-24T01:38:00Z">
                <w:r w:rsidR="00C2340F">
                  <w:rPr>
                    <w:rFonts w:ascii="Times New Roman" w:eastAsia="Times New Roman" w:hAnsi="Times New Roman" w:cs="Times New Roman"/>
                    <w:b w:val="0"/>
                    <w:color w:val="000000"/>
                    <w:sz w:val="24"/>
                    <w:szCs w:val="24"/>
                  </w:rPr>
                  <w:t>Title</w:t>
                </w:r>
              </w:ins>
            </w:sdtContent>
          </w:sdt>
          <w:r w:rsidR="00C2340F">
            <w:rPr>
              <w:rFonts w:ascii="Times New Roman" w:eastAsia="Times New Roman" w:hAnsi="Times New Roman" w:cs="Times New Roman"/>
              <w:b w:val="0"/>
              <w:color w:val="000000"/>
              <w:sz w:val="24"/>
              <w:szCs w:val="24"/>
            </w:rPr>
            <w:t xml:space="preserve">: </w:t>
          </w:r>
          <w:r w:rsidR="00C2340F">
            <w:rPr>
              <w:rFonts w:ascii="Times New Roman" w:eastAsia="Times New Roman" w:hAnsi="Times New Roman" w:cs="Times New Roman"/>
              <w:sz w:val="24"/>
              <w:szCs w:val="24"/>
            </w:rPr>
            <w:t xml:space="preserve">Bacterial, Fungal, and Plant Communities as </w:t>
          </w:r>
          <w:sdt>
            <w:sdtPr>
              <w:tag w:val="goog_rdk_2"/>
              <w:id w:val="-331220952"/>
            </w:sdtPr>
            <w:sdtEndPr/>
            <w:sdtContent>
              <w:commentRangeStart w:id="2"/>
            </w:sdtContent>
          </w:sdt>
          <w:r w:rsidR="00C2340F">
            <w:rPr>
              <w:rFonts w:ascii="Times New Roman" w:eastAsia="Times New Roman" w:hAnsi="Times New Roman" w:cs="Times New Roman"/>
              <w:sz w:val="24"/>
              <w:szCs w:val="24"/>
            </w:rPr>
            <w:t>Indicators</w:t>
          </w:r>
          <w:commentRangeEnd w:id="2"/>
          <w:r w:rsidR="00C2340F">
            <w:commentReference w:id="2"/>
          </w:r>
          <w:r w:rsidR="00C2340F">
            <w:rPr>
              <w:rFonts w:ascii="Times New Roman" w:eastAsia="Times New Roman" w:hAnsi="Times New Roman" w:cs="Times New Roman"/>
              <w:sz w:val="24"/>
              <w:szCs w:val="24"/>
            </w:rPr>
            <w:t xml:space="preserve"> of Soil Organic Carbon Content and Dynamics</w:t>
          </w:r>
          <w:sdt>
            <w:sdtPr>
              <w:tag w:val="goog_rdk_3"/>
              <w:id w:val="-407072840"/>
            </w:sdtPr>
            <w:sdtEndPr/>
            <w:sdtContent/>
          </w:sdt>
        </w:p>
      </w:sdtContent>
    </w:sdt>
    <w:sdt>
      <w:sdtPr>
        <w:tag w:val="goog_rdk_7"/>
        <w:id w:val="1886750876"/>
      </w:sdtPr>
      <w:sdtEndPr/>
      <w:sdtContent>
        <w:p w14:paraId="00000002" w14:textId="5D7DA687" w:rsidR="008846CB" w:rsidRDefault="002B2922">
          <w:pPr>
            <w:rPr>
              <w:ins w:id="3" w:author="Chelsea Carey" w:date="2022-02-24T01:38:00Z"/>
              <w:rFonts w:ascii="Times New Roman" w:eastAsia="Times New Roman" w:hAnsi="Times New Roman" w:cs="Times New Roman"/>
              <w:color w:val="000000"/>
              <w:sz w:val="24"/>
              <w:szCs w:val="24"/>
            </w:rPr>
          </w:pPr>
          <w:sdt>
            <w:sdtPr>
              <w:tag w:val="goog_rdk_5"/>
              <w:id w:val="1551954153"/>
            </w:sdtPr>
            <w:sdtEndPr/>
            <w:sdtContent>
              <w:ins w:id="4" w:author="Chelsea Carey" w:date="2022-02-24T01:38:00Z">
                <w:r w:rsidR="00C2340F">
                  <w:rPr>
                    <w:rFonts w:ascii="Times New Roman" w:eastAsia="Times New Roman" w:hAnsi="Times New Roman" w:cs="Times New Roman"/>
                    <w:color w:val="000000"/>
                    <w:sz w:val="24"/>
                    <w:szCs w:val="24"/>
                  </w:rPr>
                  <w:t>Author list</w:t>
                </w:r>
              </w:ins>
            </w:sdtContent>
          </w:sdt>
          <w:r w:rsidR="00C2340F">
            <w:rPr>
              <w:rFonts w:ascii="Times New Roman" w:eastAsia="Times New Roman" w:hAnsi="Times New Roman" w:cs="Times New Roman"/>
              <w:color w:val="000000"/>
              <w:sz w:val="24"/>
              <w:szCs w:val="24"/>
            </w:rPr>
            <w:t>:</w:t>
          </w:r>
          <w:r w:rsidR="00C2340F">
            <w:rPr>
              <w:rFonts w:ascii="Times New Roman" w:eastAsia="Times New Roman" w:hAnsi="Times New Roman" w:cs="Times New Roman"/>
              <w:sz w:val="24"/>
              <w:szCs w:val="24"/>
            </w:rPr>
            <w:t xml:space="preserve"> Jacob Weverka, </w:t>
          </w:r>
          <w:r w:rsidR="00BA27ED">
            <w:rPr>
              <w:rFonts w:ascii="Times New Roman" w:eastAsia="Times New Roman" w:hAnsi="Times New Roman" w:cs="Times New Roman"/>
              <w:sz w:val="24"/>
              <w:szCs w:val="24"/>
            </w:rPr>
            <w:t xml:space="preserve">Chelsea Carey, </w:t>
          </w:r>
          <w:r w:rsidR="00C2340F">
            <w:rPr>
              <w:rFonts w:ascii="Times New Roman" w:eastAsia="Times New Roman" w:hAnsi="Times New Roman" w:cs="Times New Roman"/>
              <w:sz w:val="24"/>
              <w:szCs w:val="24"/>
            </w:rPr>
            <w:t>Elizabeth Porzig</w:t>
          </w:r>
          <w:r w:rsidR="00BA27ED">
            <w:rPr>
              <w:rFonts w:ascii="Times New Roman" w:eastAsia="Times New Roman" w:hAnsi="Times New Roman" w:cs="Times New Roman"/>
              <w:sz w:val="24"/>
              <w:szCs w:val="24"/>
            </w:rPr>
            <w:t>,</w:t>
          </w:r>
          <w:r w:rsidR="00C2340F">
            <w:rPr>
              <w:rFonts w:ascii="Times New Roman" w:eastAsia="Times New Roman" w:hAnsi="Times New Roman" w:cs="Times New Roman"/>
              <w:sz w:val="24"/>
              <w:szCs w:val="24"/>
            </w:rPr>
            <w:t xml:space="preserve"> Gabe </w:t>
          </w:r>
          <w:commentRangeStart w:id="5"/>
          <w:r w:rsidR="00C2340F">
            <w:rPr>
              <w:rFonts w:ascii="Times New Roman" w:eastAsia="Times New Roman" w:hAnsi="Times New Roman" w:cs="Times New Roman"/>
              <w:sz w:val="24"/>
              <w:szCs w:val="24"/>
            </w:rPr>
            <w:t>Runte</w:t>
          </w:r>
          <w:commentRangeEnd w:id="5"/>
          <w:r w:rsidR="00BA27ED">
            <w:rPr>
              <w:rStyle w:val="CommentReference"/>
            </w:rPr>
            <w:commentReference w:id="5"/>
          </w:r>
          <w:sdt>
            <w:sdtPr>
              <w:tag w:val="goog_rdk_6"/>
              <w:id w:val="-1905365463"/>
              <w:showingPlcHdr/>
            </w:sdtPr>
            <w:sdtEndPr/>
            <w:sdtContent>
              <w:r w:rsidR="00BA27ED">
                <w:t xml:space="preserve">     </w:t>
              </w:r>
            </w:sdtContent>
          </w:sdt>
        </w:p>
      </w:sdtContent>
    </w:sdt>
    <w:sdt>
      <w:sdtPr>
        <w:tag w:val="goog_rdk_10"/>
        <w:id w:val="-1474288265"/>
      </w:sdtPr>
      <w:sdtEndPr/>
      <w:sdtContent>
        <w:p w14:paraId="00000003" w14:textId="77777777" w:rsidR="008846CB" w:rsidRDefault="002B2922">
          <w:pPr>
            <w:rPr>
              <w:ins w:id="6" w:author="Chelsea Carey" w:date="2022-02-24T01:38:00Z"/>
              <w:rFonts w:ascii="Times New Roman" w:eastAsia="Times New Roman" w:hAnsi="Times New Roman" w:cs="Times New Roman"/>
              <w:color w:val="000000"/>
              <w:sz w:val="24"/>
              <w:szCs w:val="24"/>
            </w:rPr>
          </w:pPr>
          <w:sdt>
            <w:sdtPr>
              <w:tag w:val="goog_rdk_9"/>
              <w:id w:val="391006209"/>
            </w:sdtPr>
            <w:sdtEndPr/>
            <w:sdtContent>
              <w:ins w:id="7" w:author="Chelsea Carey" w:date="2022-02-24T01:38:00Z">
                <w:r w:rsidR="00C2340F">
                  <w:rPr>
                    <w:rFonts w:ascii="Times New Roman" w:eastAsia="Times New Roman" w:hAnsi="Times New Roman" w:cs="Times New Roman"/>
                    <w:color w:val="000000"/>
                    <w:sz w:val="24"/>
                    <w:szCs w:val="24"/>
                  </w:rPr>
                  <w:t>Key Words:</w:t>
                </w:r>
              </w:ins>
            </w:sdtContent>
          </w:sdt>
        </w:p>
      </w:sdtContent>
    </w:sdt>
    <w:bookmarkStart w:id="8" w:name="_heading=h.xu9l2keu25dj" w:colFirst="0" w:colLast="0" w:displacedByCustomXml="next"/>
    <w:bookmarkEnd w:id="8" w:displacedByCustomXml="next"/>
    <w:sdt>
      <w:sdtPr>
        <w:tag w:val="goog_rdk_14"/>
        <w:id w:val="-1351715435"/>
      </w:sdtPr>
      <w:sdtEndPr/>
      <w:sdtContent>
        <w:p w14:paraId="00000004" w14:textId="7FE3343E" w:rsidR="008846CB" w:rsidRPr="008846CB" w:rsidRDefault="002B2922">
          <w:pPr>
            <w:rPr>
              <w:rFonts w:ascii="Times New Roman" w:eastAsia="Times New Roman" w:hAnsi="Times New Roman" w:cs="Times New Roman"/>
              <w:sz w:val="24"/>
              <w:szCs w:val="24"/>
              <w:rPrChange w:id="9" w:author="Chelsea Carey" w:date="2022-02-24T01:38:00Z">
                <w:rPr/>
              </w:rPrChange>
            </w:rPr>
            <w:pPrChange w:id="10" w:author="Chelsea Carey" w:date="2022-02-24T01:38:00Z">
              <w:pPr>
                <w:pStyle w:val="Heading3"/>
              </w:pPr>
            </w:pPrChange>
          </w:pPr>
          <w:sdt>
            <w:sdtPr>
              <w:tag w:val="goog_rdk_11"/>
              <w:id w:val="1418753614"/>
            </w:sdtPr>
            <w:sdtEndPr/>
            <w:sdtContent>
              <w:sdt>
                <w:sdtPr>
                  <w:tag w:val="goog_rdk_12"/>
                  <w:id w:val="-1490549189"/>
                </w:sdtPr>
                <w:sdtEndPr/>
                <w:sdtContent>
                  <w:ins w:id="11" w:author="Chelsea Carey" w:date="2022-02-24T01:38:00Z">
                    <w:r w:rsidR="00C2340F">
                      <w:rPr>
                        <w:rFonts w:ascii="Times New Roman" w:eastAsia="Times New Roman" w:hAnsi="Times New Roman" w:cs="Times New Roman"/>
                        <w:sz w:val="24"/>
                        <w:szCs w:val="24"/>
                        <w:rPrChange w:id="12" w:author="Chelsea Carey" w:date="2022-02-24T01:38:00Z">
                          <w:rPr>
                            <w:rFonts w:ascii="Arial" w:eastAsia="Arial" w:hAnsi="Arial" w:cs="Arial"/>
                            <w:b w:val="0"/>
                            <w:color w:val="000000"/>
                          </w:rPr>
                        </w:rPrChange>
                      </w:rPr>
                      <w:t>Abstract</w:t>
                    </w:r>
                  </w:ins>
                </w:sdtContent>
              </w:sdt>
            </w:sdtContent>
          </w:sdt>
          <w:r w:rsidR="00C2340F">
            <w:rPr>
              <w:rFonts w:ascii="Times New Roman" w:eastAsia="Times New Roman" w:hAnsi="Times New Roman" w:cs="Times New Roman"/>
              <w:sz w:val="24"/>
              <w:szCs w:val="24"/>
            </w:rPr>
            <w:t xml:space="preserve">          </w:t>
          </w:r>
          <w:sdt>
            <w:sdtPr>
              <w:tag w:val="goog_rdk_13"/>
              <w:id w:val="-530182047"/>
              <w:showingPlcHdr/>
            </w:sdtPr>
            <w:sdtEndPr/>
            <w:sdtContent>
              <w:r>
                <w:t xml:space="preserve">     </w:t>
              </w:r>
            </w:sdtContent>
          </w:sdt>
        </w:p>
      </w:sdtContent>
    </w:sdt>
    <w:p w14:paraId="00000005" w14:textId="097BF764" w:rsidR="008846CB" w:rsidRDefault="00C2340F">
      <w:pPr>
        <w:pStyle w:val="Heading3"/>
        <w:rPr>
          <w:rFonts w:ascii="Times New Roman" w:eastAsia="Times New Roman" w:hAnsi="Times New Roman" w:cs="Times New Roman"/>
          <w:sz w:val="24"/>
          <w:szCs w:val="24"/>
        </w:rPr>
      </w:pPr>
      <w:bookmarkStart w:id="13" w:name="_heading=h.igbsk4yc4b5w" w:colFirst="0" w:colLast="0"/>
      <w:bookmarkEnd w:id="13"/>
      <w:r>
        <w:rPr>
          <w:rFonts w:ascii="Times New Roman" w:eastAsia="Times New Roman" w:hAnsi="Times New Roman" w:cs="Times New Roman"/>
          <w:sz w:val="24"/>
          <w:szCs w:val="24"/>
        </w:rPr>
        <w:t>Introduction</w:t>
      </w:r>
      <w:r w:rsidR="002B2922">
        <w:rPr>
          <w:rFonts w:ascii="Times New Roman" w:eastAsia="Times New Roman" w:hAnsi="Times New Roman" w:cs="Times New Roman"/>
          <w:sz w:val="24"/>
          <w:szCs w:val="24"/>
        </w:rPr>
        <w:t>xyz</w:t>
      </w:r>
    </w:p>
    <w:p w14:paraId="00000006" w14:textId="77777777" w:rsidR="008846CB" w:rsidRDefault="002B2922">
      <w:pPr>
        <w:rPr>
          <w:rFonts w:ascii="Times New Roman" w:eastAsia="Times New Roman" w:hAnsi="Times New Roman" w:cs="Times New Roman"/>
          <w:sz w:val="24"/>
          <w:szCs w:val="24"/>
        </w:rPr>
      </w:pPr>
      <w:sdt>
        <w:sdtPr>
          <w:tag w:val="goog_rdk_15"/>
          <w:id w:val="826328962"/>
        </w:sdtPr>
        <w:sdtEndPr/>
        <w:sdtContent>
          <w:commentRangeStart w:id="14"/>
        </w:sdtContent>
      </w:sdt>
      <w:r w:rsidR="00C2340F">
        <w:rPr>
          <w:rFonts w:ascii="Times New Roman" w:eastAsia="Times New Roman" w:hAnsi="Times New Roman" w:cs="Times New Roman"/>
          <w:sz w:val="24"/>
          <w:szCs w:val="24"/>
        </w:rPr>
        <w:t xml:space="preserve">Soil organic carbon (SOC) is central to soil health </w:t>
      </w:r>
      <w:r w:rsidR="00C2340F">
        <w:rPr>
          <w:rFonts w:ascii="Times New Roman" w:eastAsia="Times New Roman" w:hAnsi="Times New Roman" w:cs="Times New Roman"/>
          <w:color w:val="000000"/>
          <w:sz w:val="24"/>
          <w:szCs w:val="24"/>
        </w:rPr>
        <w:t>(Bradford et al., 2019)</w:t>
      </w:r>
      <w:r w:rsidR="00C2340F">
        <w:rPr>
          <w:rFonts w:ascii="Times New Roman" w:eastAsia="Times New Roman" w:hAnsi="Times New Roman" w:cs="Times New Roman"/>
          <w:sz w:val="24"/>
          <w:szCs w:val="24"/>
        </w:rPr>
        <w:t xml:space="preserve">. Increasing SOC content in soils can improve soil structure, water holding capacity, and fertility </w:t>
      </w:r>
      <w:r w:rsidR="00C2340F">
        <w:rPr>
          <w:rFonts w:ascii="Times New Roman" w:eastAsia="Times New Roman" w:hAnsi="Times New Roman" w:cs="Times New Roman"/>
          <w:color w:val="000000"/>
          <w:sz w:val="24"/>
          <w:szCs w:val="24"/>
        </w:rPr>
        <w:t>(Tisdall and Oades, 1982; Li et al., 2007; Smith, 2018)</w:t>
      </w:r>
      <w:r w:rsidR="00C2340F">
        <w:rPr>
          <w:rFonts w:ascii="Times New Roman" w:eastAsia="Times New Roman" w:hAnsi="Times New Roman" w:cs="Times New Roman"/>
          <w:sz w:val="24"/>
          <w:szCs w:val="24"/>
        </w:rPr>
        <w:t xml:space="preserve">. Additionally, soils hold more carbon than the atmosphere and total terrestrial biomass combined globally, the bulk of which is SOC. SOC is a dynamic pool which receives inputs from plants and releases carbon mainly via microbial respiration </w:t>
      </w:r>
      <w:r w:rsidR="00C2340F">
        <w:rPr>
          <w:rFonts w:ascii="Times New Roman" w:eastAsia="Times New Roman" w:hAnsi="Times New Roman" w:cs="Times New Roman"/>
          <w:color w:val="000000"/>
          <w:sz w:val="24"/>
          <w:szCs w:val="24"/>
        </w:rPr>
        <w:t>(Jobbagy and Jackson, 2000)</w:t>
      </w:r>
      <w:r w:rsidR="00C2340F">
        <w:rPr>
          <w:rFonts w:ascii="Times New Roman" w:eastAsia="Times New Roman" w:hAnsi="Times New Roman" w:cs="Times New Roman"/>
          <w:sz w:val="24"/>
          <w:szCs w:val="24"/>
        </w:rPr>
        <w:t xml:space="preserve">. Imbalances between these SOC inputs and outputs can therefore affect soil health and can cause soil to become a carbon source or sink to the atmosphere, thereby exacerbating or mitigating the problem of greenhouse gas-induced global warming </w:t>
      </w:r>
      <w:r w:rsidR="00C2340F">
        <w:rPr>
          <w:rFonts w:ascii="Times New Roman" w:eastAsia="Times New Roman" w:hAnsi="Times New Roman" w:cs="Times New Roman"/>
          <w:color w:val="000000"/>
          <w:sz w:val="24"/>
          <w:szCs w:val="24"/>
        </w:rPr>
        <w:t xml:space="preserve">(Schimel, 1995). </w:t>
      </w:r>
      <w:r w:rsidR="00C2340F">
        <w:rPr>
          <w:rFonts w:ascii="Times New Roman" w:eastAsia="Times New Roman" w:hAnsi="Times New Roman" w:cs="Times New Roman"/>
          <w:sz w:val="24"/>
          <w:szCs w:val="24"/>
        </w:rPr>
        <w:t xml:space="preserve">Therefore, because SOC affects both soil health and the global climate, many recent land management efforts and policy initiatives have focused on maintaining and increasing SOC stocks </w:t>
      </w:r>
      <w:r w:rsidR="00C2340F">
        <w:rPr>
          <w:rFonts w:ascii="Times New Roman" w:eastAsia="Times New Roman" w:hAnsi="Times New Roman" w:cs="Times New Roman"/>
          <w:color w:val="000000"/>
          <w:sz w:val="24"/>
          <w:szCs w:val="24"/>
        </w:rPr>
        <w:t>(Rumpel et al., 2018; Bradford et al., 2019; Vermeulen et al., 2019)</w:t>
      </w:r>
      <w:r w:rsidR="00C2340F">
        <w:rPr>
          <w:rFonts w:ascii="Times New Roman" w:eastAsia="Times New Roman" w:hAnsi="Times New Roman" w:cs="Times New Roman"/>
          <w:sz w:val="24"/>
          <w:szCs w:val="24"/>
        </w:rPr>
        <w:t>.</w:t>
      </w:r>
      <w:commentRangeEnd w:id="14"/>
      <w:r w:rsidR="00C2340F">
        <w:commentReference w:id="14"/>
      </w:r>
    </w:p>
    <w:p w14:paraId="00000007" w14:textId="77777777" w:rsidR="008846CB" w:rsidRDefault="00C234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effectively manage SOC, land managers need to track both the size and the trajectory of the SOC pool. </w:t>
      </w:r>
      <w:sdt>
        <w:sdtPr>
          <w:tag w:val="goog_rdk_16"/>
          <w:id w:val="-517847664"/>
        </w:sdtPr>
        <w:sdtEndPr/>
        <w:sdtContent>
          <w:ins w:id="15" w:author="Chelsea Carey" w:date="2022-02-24T01:41:00Z">
            <w:r>
              <w:rPr>
                <w:rFonts w:ascii="Times New Roman" w:eastAsia="Times New Roman" w:hAnsi="Times New Roman" w:cs="Times New Roman"/>
                <w:sz w:val="24"/>
                <w:szCs w:val="24"/>
              </w:rPr>
              <w:t>While measuring SOC is relatively simple—and measurement services are widely commercially available</w:t>
            </w:r>
          </w:ins>
        </w:sdtContent>
      </w:sdt>
      <w:sdt>
        <w:sdtPr>
          <w:tag w:val="goog_rdk_17"/>
          <w:id w:val="-226841399"/>
        </w:sdtPr>
        <w:sdtEndPr/>
        <w:sdtContent>
          <w:del w:id="16" w:author="Chelsea Carey" w:date="2022-02-24T01:41:00Z">
            <w:r>
              <w:rPr>
                <w:rFonts w:ascii="Times New Roman" w:eastAsia="Times New Roman" w:hAnsi="Times New Roman" w:cs="Times New Roman"/>
                <w:sz w:val="24"/>
                <w:szCs w:val="24"/>
              </w:rPr>
              <w:delText>However</w:delText>
            </w:r>
          </w:del>
        </w:sdtContent>
      </w:sdt>
      <w:sdt>
        <w:sdtPr>
          <w:tag w:val="goog_rdk_18"/>
          <w:id w:val="97464620"/>
        </w:sdtPr>
        <w:sdtEndPr/>
        <w:sdtContent>
          <w:ins w:id="17" w:author="Chelsea Carey" w:date="2022-02-24T01:42:00Z">
            <w:r>
              <w:rPr>
                <w:rFonts w:ascii="Times New Roman" w:eastAsia="Times New Roman" w:hAnsi="Times New Roman" w:cs="Times New Roman"/>
                <w:sz w:val="24"/>
                <w:szCs w:val="24"/>
              </w:rPr>
              <w:t>—</w:t>
            </w:r>
          </w:ins>
        </w:sdtContent>
      </w:sdt>
      <w:sdt>
        <w:sdtPr>
          <w:tag w:val="goog_rdk_19"/>
          <w:id w:val="-1472972896"/>
        </w:sdtPr>
        <w:sdtEndPr/>
        <w:sdtContent>
          <w:del w:id="18" w:author="Chelsea Carey" w:date="2022-02-24T01:42:00Z">
            <w:r>
              <w:rPr>
                <w:rFonts w:ascii="Times New Roman" w:eastAsia="Times New Roman" w:hAnsi="Times New Roman" w:cs="Times New Roman"/>
                <w:sz w:val="24"/>
                <w:szCs w:val="24"/>
              </w:rPr>
              <w:delText xml:space="preserve">, </w:delText>
            </w:r>
          </w:del>
        </w:sdtContent>
      </w:sdt>
      <w:r>
        <w:rPr>
          <w:rFonts w:ascii="Times New Roman" w:eastAsia="Times New Roman" w:hAnsi="Times New Roman" w:cs="Times New Roman"/>
          <w:sz w:val="24"/>
          <w:szCs w:val="24"/>
        </w:rPr>
        <w:t>detecting landscape-scale changes in SOC can be difficult</w:t>
      </w:r>
      <w:sdt>
        <w:sdtPr>
          <w:tag w:val="goog_rdk_20"/>
          <w:id w:val="1314143749"/>
        </w:sdtPr>
        <w:sdtEndPr/>
        <w:sdtContent>
          <w:ins w:id="19" w:author="Chelsea Carey" w:date="2022-02-24T01:42:00Z">
            <w:r>
              <w:rPr>
                <w:rFonts w:ascii="Times New Roman" w:eastAsia="Times New Roman" w:hAnsi="Times New Roman" w:cs="Times New Roman"/>
                <w:sz w:val="24"/>
                <w:szCs w:val="24"/>
              </w:rPr>
              <w:t>.</w:t>
            </w:r>
          </w:ins>
        </w:sdtContent>
      </w:sdt>
      <w:sdt>
        <w:sdtPr>
          <w:tag w:val="goog_rdk_21"/>
          <w:id w:val="-1927030842"/>
        </w:sdtPr>
        <w:sdtEndPr/>
        <w:sdtContent>
          <w:del w:id="20" w:author="Chelsea Carey" w:date="2022-02-24T01:42:00Z">
            <w:r>
              <w:rPr>
                <w:rFonts w:ascii="Times New Roman" w:eastAsia="Times New Roman" w:hAnsi="Times New Roman" w:cs="Times New Roman"/>
                <w:sz w:val="24"/>
                <w:szCs w:val="24"/>
              </w:rPr>
              <w:delText xml:space="preserve"> -</w:delText>
            </w:r>
          </w:del>
        </w:sdtContent>
      </w:sdt>
      <w:r>
        <w:rPr>
          <w:rFonts w:ascii="Times New Roman" w:eastAsia="Times New Roman" w:hAnsi="Times New Roman" w:cs="Times New Roman"/>
          <w:sz w:val="24"/>
          <w:szCs w:val="24"/>
        </w:rPr>
        <w:t xml:space="preserve"> </w:t>
      </w:r>
      <w:sdt>
        <w:sdtPr>
          <w:tag w:val="goog_rdk_22"/>
          <w:id w:val="529843162"/>
        </w:sdtPr>
        <w:sdtEndPr/>
        <w:sdtContent>
          <w:ins w:id="21" w:author="Chelsea Carey" w:date="2022-02-24T01:42:00Z">
            <w:r>
              <w:rPr>
                <w:rFonts w:ascii="Times New Roman" w:eastAsia="Times New Roman" w:hAnsi="Times New Roman" w:cs="Times New Roman"/>
                <w:sz w:val="24"/>
                <w:szCs w:val="24"/>
              </w:rPr>
              <w:t>I</w:t>
            </w:r>
          </w:ins>
        </w:sdtContent>
      </w:sdt>
      <w:sdt>
        <w:sdtPr>
          <w:tag w:val="goog_rdk_23"/>
          <w:id w:val="-256898250"/>
        </w:sdtPr>
        <w:sdtEndPr/>
        <w:sdtContent>
          <w:del w:id="22" w:author="Chelsea Carey" w:date="2022-02-24T01:42:00Z">
            <w:r>
              <w:rPr>
                <w:rFonts w:ascii="Times New Roman" w:eastAsia="Times New Roman" w:hAnsi="Times New Roman" w:cs="Times New Roman"/>
                <w:sz w:val="24"/>
                <w:szCs w:val="24"/>
              </w:rPr>
              <w:delText>i</w:delText>
            </w:r>
          </w:del>
        </w:sdtContent>
      </w:sdt>
      <w:r>
        <w:rPr>
          <w:rFonts w:ascii="Times New Roman" w:eastAsia="Times New Roman" w:hAnsi="Times New Roman" w:cs="Times New Roman"/>
          <w:sz w:val="24"/>
          <w:szCs w:val="24"/>
        </w:rPr>
        <w:t xml:space="preserve">t may take several years for a measurable change in SOC to occur, and extensive sampling may be required to produce confident estimates of SOC stocks </w:t>
      </w:r>
      <w:r>
        <w:rPr>
          <w:rFonts w:ascii="Times New Roman" w:eastAsia="Times New Roman" w:hAnsi="Times New Roman" w:cs="Times New Roman"/>
          <w:color w:val="000000"/>
          <w:sz w:val="24"/>
          <w:szCs w:val="24"/>
        </w:rPr>
        <w:t>(Wiesmeier et al., 2019)</w:t>
      </w:r>
      <w:r>
        <w:rPr>
          <w:rFonts w:ascii="Times New Roman" w:eastAsia="Times New Roman" w:hAnsi="Times New Roman" w:cs="Times New Roman"/>
          <w:sz w:val="24"/>
          <w:szCs w:val="24"/>
        </w:rPr>
        <w:t xml:space="preserve">. Therefore, short-term, direct measurements of changes in SOC (as are often required by SOC policy initiatives) may not adequately capture the effects of management actions on soil </w:t>
      </w:r>
      <w:r>
        <w:rPr>
          <w:rFonts w:ascii="Times New Roman" w:eastAsia="Times New Roman" w:hAnsi="Times New Roman" w:cs="Times New Roman"/>
          <w:color w:val="000000"/>
          <w:sz w:val="24"/>
          <w:szCs w:val="24"/>
        </w:rPr>
        <w:t>(Saby et al., 2008)</w:t>
      </w:r>
      <w:r>
        <w:rPr>
          <w:rFonts w:ascii="Times New Roman" w:eastAsia="Times New Roman" w:hAnsi="Times New Roman" w:cs="Times New Roman"/>
          <w:sz w:val="24"/>
          <w:szCs w:val="24"/>
        </w:rPr>
        <w:t xml:space="preserve">. Furthermore, implementing and adapting SOC management strategies often occurs faster than SOC stocks can be reliably assessed </w:t>
      </w:r>
      <w:r>
        <w:rPr>
          <w:rFonts w:ascii="Times New Roman" w:eastAsia="Times New Roman" w:hAnsi="Times New Roman" w:cs="Times New Roman"/>
          <w:color w:val="000000"/>
          <w:sz w:val="24"/>
          <w:szCs w:val="24"/>
        </w:rPr>
        <w:t>(Harden et al., 2018)</w:t>
      </w:r>
      <w:r>
        <w:rPr>
          <w:rFonts w:ascii="Times New Roman" w:eastAsia="Times New Roman" w:hAnsi="Times New Roman" w:cs="Times New Roman"/>
          <w:sz w:val="24"/>
          <w:szCs w:val="24"/>
        </w:rPr>
        <w:t xml:space="preserve">. This makes it difficult for land managers to evaluate the effectiveness of their actions in time to change course. If reliable indicators of the size and trajectory of SOC stocks were available, land managers could make more informed decisions. Therefore, identifying </w:t>
      </w:r>
      <w:sdt>
        <w:sdtPr>
          <w:tag w:val="goog_rdk_24"/>
          <w:id w:val="1863242337"/>
        </w:sdtPr>
        <w:sdtEndPr/>
        <w:sdtContent>
          <w:ins w:id="23" w:author="Chelsea Carey" w:date="2022-02-24T01:40:00Z">
            <w:r>
              <w:rPr>
                <w:rFonts w:ascii="Times New Roman" w:eastAsia="Times New Roman" w:hAnsi="Times New Roman" w:cs="Times New Roman"/>
                <w:sz w:val="24"/>
                <w:szCs w:val="24"/>
              </w:rPr>
              <w:t xml:space="preserve">proxy </w:t>
            </w:r>
          </w:ins>
        </w:sdtContent>
      </w:sdt>
      <w:r>
        <w:rPr>
          <w:rFonts w:ascii="Times New Roman" w:eastAsia="Times New Roman" w:hAnsi="Times New Roman" w:cs="Times New Roman"/>
          <w:sz w:val="24"/>
          <w:szCs w:val="24"/>
        </w:rPr>
        <w:t xml:space="preserve">indicators of SOC change, both in space and time, is a crucial step toward the development of effective soil health management </w:t>
      </w:r>
      <w:sdt>
        <w:sdtPr>
          <w:tag w:val="goog_rdk_25"/>
          <w:id w:val="838042179"/>
        </w:sdtPr>
        <w:sdtEndPr/>
        <w:sdtContent>
          <w:commentRangeStart w:id="24"/>
        </w:sdtContent>
      </w:sdt>
      <w:sdt>
        <w:sdtPr>
          <w:tag w:val="goog_rdk_26"/>
          <w:id w:val="-1700858272"/>
        </w:sdtPr>
        <w:sdtEndPr/>
        <w:sdtContent>
          <w:commentRangeStart w:id="25"/>
        </w:sdtContent>
      </w:sdt>
      <w:r>
        <w:rPr>
          <w:rFonts w:ascii="Times New Roman" w:eastAsia="Times New Roman" w:hAnsi="Times New Roman" w:cs="Times New Roman"/>
          <w:sz w:val="24"/>
          <w:szCs w:val="24"/>
        </w:rPr>
        <w:t>strategies</w:t>
      </w:r>
      <w:commentRangeEnd w:id="24"/>
      <w:r>
        <w:commentReference w:id="24"/>
      </w:r>
      <w:commentRangeEnd w:id="25"/>
      <w:r>
        <w:commentReference w:id="25"/>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(Bagnall et al., 2020)</w:t>
      </w:r>
      <w:r>
        <w:rPr>
          <w:rFonts w:ascii="Times New Roman" w:eastAsia="Times New Roman" w:hAnsi="Times New Roman" w:cs="Times New Roman"/>
          <w:sz w:val="24"/>
          <w:szCs w:val="24"/>
        </w:rPr>
        <w:t xml:space="preserve">. </w:t>
      </w:r>
    </w:p>
    <w:p w14:paraId="00000008" w14:textId="77777777" w:rsidR="008846CB" w:rsidRDefault="002B2922">
      <w:pPr>
        <w:rPr>
          <w:rFonts w:ascii="Times New Roman" w:eastAsia="Times New Roman" w:hAnsi="Times New Roman" w:cs="Times New Roman"/>
          <w:sz w:val="24"/>
          <w:szCs w:val="24"/>
        </w:rPr>
      </w:pPr>
      <w:sdt>
        <w:sdtPr>
          <w:tag w:val="goog_rdk_28"/>
          <w:id w:val="-1255212647"/>
        </w:sdtPr>
        <w:sdtEndPr/>
        <w:sdtContent>
          <w:del w:id="26" w:author="Chelsea Carey" w:date="2022-02-24T01:43:00Z">
            <w:r w:rsidR="00C2340F">
              <w:rPr>
                <w:rFonts w:ascii="Times New Roman" w:eastAsia="Times New Roman" w:hAnsi="Times New Roman" w:cs="Times New Roman"/>
                <w:sz w:val="24"/>
                <w:szCs w:val="24"/>
              </w:rPr>
              <w:delText>Measuring SOC is relatively simple, and measurement services are widely commercially available. Therefore, g</w:delText>
            </w:r>
          </w:del>
        </w:sdtContent>
      </w:sdt>
      <w:sdt>
        <w:sdtPr>
          <w:tag w:val="goog_rdk_29"/>
          <w:id w:val="-512763878"/>
        </w:sdtPr>
        <w:sdtEndPr/>
        <w:sdtContent>
          <w:ins w:id="27" w:author="Chelsea Carey" w:date="2022-02-24T01:43:00Z">
            <w:r w:rsidR="00C2340F">
              <w:rPr>
                <w:rFonts w:ascii="Times New Roman" w:eastAsia="Times New Roman" w:hAnsi="Times New Roman" w:cs="Times New Roman"/>
                <w:sz w:val="24"/>
                <w:szCs w:val="24"/>
              </w:rPr>
              <w:t xml:space="preserve">There are </w:t>
            </w:r>
          </w:ins>
        </w:sdtContent>
      </w:sdt>
      <w:r w:rsidR="00C2340F">
        <w:rPr>
          <w:rFonts w:ascii="Times New Roman" w:eastAsia="Times New Roman" w:hAnsi="Times New Roman" w:cs="Times New Roman"/>
          <w:sz w:val="24"/>
          <w:szCs w:val="24"/>
        </w:rPr>
        <w:t>several</w:t>
      </w:r>
      <w:sdt>
        <w:sdtPr>
          <w:tag w:val="goog_rdk_30"/>
          <w:id w:val="-1150825741"/>
        </w:sdtPr>
        <w:sdtEndPr/>
        <w:sdtContent>
          <w:ins w:id="28" w:author="Chelsea Carey" w:date="2022-02-24T01:43:00Z">
            <w:r w:rsidR="00C2340F">
              <w:rPr>
                <w:rFonts w:ascii="Times New Roman" w:eastAsia="Times New Roman" w:hAnsi="Times New Roman" w:cs="Times New Roman"/>
                <w:sz w:val="24"/>
                <w:szCs w:val="24"/>
              </w:rPr>
              <w:t xml:space="preserve"> attributes that would make a</w:t>
            </w:r>
          </w:ins>
        </w:sdtContent>
      </w:sdt>
      <w:r w:rsidR="00C2340F">
        <w:rPr>
          <w:rFonts w:ascii="Times New Roman" w:eastAsia="Times New Roman" w:hAnsi="Times New Roman" w:cs="Times New Roman"/>
          <w:sz w:val="24"/>
          <w:szCs w:val="24"/>
        </w:rPr>
        <w:t>n</w:t>
      </w:r>
      <w:sdt>
        <w:sdtPr>
          <w:tag w:val="goog_rdk_31"/>
          <w:id w:val="971256100"/>
        </w:sdtPr>
        <w:sdtEndPr/>
        <w:sdtContent>
          <w:ins w:id="29" w:author="Chelsea Carey" w:date="2022-02-24T01:43:00Z">
            <w:r w:rsidR="00C2340F">
              <w:rPr>
                <w:rFonts w:ascii="Times New Roman" w:eastAsia="Times New Roman" w:hAnsi="Times New Roman" w:cs="Times New Roman"/>
                <w:sz w:val="24"/>
                <w:szCs w:val="24"/>
              </w:rPr>
              <w:t xml:space="preserve"> indicator of SOC attractive.</w:t>
            </w:r>
          </w:ins>
        </w:sdtContent>
      </w:sdt>
      <w:r w:rsidR="00C2340F">
        <w:rPr>
          <w:rFonts w:ascii="Times New Roman" w:eastAsia="Times New Roman" w:hAnsi="Times New Roman" w:cs="Times New Roman"/>
          <w:sz w:val="24"/>
          <w:szCs w:val="24"/>
        </w:rPr>
        <w:t xml:space="preserve"> SOC indicators useful to land managers indicators should provide information and be sensitive to changes in management and climate on a spatial and temporal scale that matches the scale of management implementation </w:t>
      </w:r>
      <w:r w:rsidR="00C2340F">
        <w:t>(Powers &amp; Schlesinger, 2002)</w:t>
      </w:r>
      <w:r w:rsidR="00C2340F">
        <w:rPr>
          <w:rFonts w:ascii="Times New Roman" w:eastAsia="Times New Roman" w:hAnsi="Times New Roman" w:cs="Times New Roman"/>
          <w:sz w:val="24"/>
          <w:szCs w:val="24"/>
        </w:rPr>
        <w:t xml:space="preserve">.Although processes that control stabilization and destabilization of SOC vary at micrometer scale, managers typically apply management efforts to larger units of land, such as entire pastures or slopes. (Alexander, 1964; Baveye, 2021; Kuzyakov &amp; Blagodatskaya, 2015). Therefore, good indicators should provide information about </w:t>
      </w:r>
      <w:r w:rsidR="00C2340F">
        <w:rPr>
          <w:rFonts w:ascii="Times New Roman" w:eastAsia="Times New Roman" w:hAnsi="Times New Roman" w:cs="Times New Roman"/>
          <w:sz w:val="24"/>
          <w:szCs w:val="24"/>
        </w:rPr>
        <w:lastRenderedPageBreak/>
        <w:t xml:space="preserve">average SOC content or trajectories of SOC stocks at this larger scale as well. Additionally, good indicators of SOC must be simpler or easier to measure than directly measuring SOC, or they should provide information that is not captured in direct measurement of SOC </w:t>
      </w:r>
      <w:r w:rsidR="00C2340F">
        <w:rPr>
          <w:rFonts w:ascii="Times New Roman" w:eastAsia="Times New Roman" w:hAnsi="Times New Roman" w:cs="Times New Roman"/>
          <w:color w:val="000000"/>
          <w:sz w:val="24"/>
          <w:szCs w:val="24"/>
        </w:rPr>
        <w:t>(Stott, 2019)</w:t>
      </w:r>
      <w:r w:rsidR="00C2340F">
        <w:rPr>
          <w:rFonts w:ascii="Times New Roman" w:eastAsia="Times New Roman" w:hAnsi="Times New Roman" w:cs="Times New Roman"/>
          <w:sz w:val="24"/>
          <w:szCs w:val="24"/>
        </w:rPr>
        <w:t xml:space="preserve">. For instance, indicators that predict future changes in SOC content or indicate recent changes in SOC content would provide useful information that isn’t apparent from direct measurements. </w:t>
      </w:r>
    </w:p>
    <w:p w14:paraId="00000009" w14:textId="77777777" w:rsidR="008846CB" w:rsidRDefault="00C234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of the complex feedbacks that occur between SOC, biota, and other physiochemical ecosystem properties, many potential indicators do not </w:t>
      </w:r>
      <w:sdt>
        <w:sdtPr>
          <w:tag w:val="goog_rdk_32"/>
          <w:id w:val="-1818639413"/>
        </w:sdtPr>
        <w:sdtEndPr/>
        <w:sdtContent>
          <w:commentRangeStart w:id="30"/>
        </w:sdtContent>
      </w:sdt>
      <w:r>
        <w:rPr>
          <w:rFonts w:ascii="Times New Roman" w:eastAsia="Times New Roman" w:hAnsi="Times New Roman" w:cs="Times New Roman"/>
          <w:sz w:val="24"/>
          <w:szCs w:val="24"/>
        </w:rPr>
        <w:t xml:space="preserve">have clearly resolved causal relationships with SOC </w:t>
      </w:r>
      <w:r>
        <w:rPr>
          <w:rFonts w:ascii="Times New Roman" w:eastAsia="Times New Roman" w:hAnsi="Times New Roman" w:cs="Times New Roman"/>
          <w:color w:val="000000"/>
          <w:sz w:val="24"/>
          <w:szCs w:val="24"/>
        </w:rPr>
        <w:t>(Boyd et al., 2015; Powers et al., 2015; Stott, 2019; Fierer et al., 2021a)</w:t>
      </w:r>
      <w:r>
        <w:rPr>
          <w:rFonts w:ascii="Times New Roman" w:eastAsia="Times New Roman" w:hAnsi="Times New Roman" w:cs="Times New Roman"/>
          <w:sz w:val="24"/>
          <w:szCs w:val="24"/>
        </w:rPr>
        <w:t xml:space="preserve">. </w:t>
      </w:r>
      <w:commentRangeEnd w:id="30"/>
      <w:r>
        <w:commentReference w:id="30"/>
      </w:r>
      <w:r>
        <w:rPr>
          <w:rFonts w:ascii="Times New Roman" w:eastAsia="Times New Roman" w:hAnsi="Times New Roman" w:cs="Times New Roman"/>
          <w:sz w:val="24"/>
          <w:szCs w:val="24"/>
        </w:rPr>
        <w:t xml:space="preserve">While indicators could be directly or indirectly responsible for driving SOC gains or losses, they might also respond to SOC pool sizes. Alternatively, a good indicator </w:t>
      </w:r>
      <w:sdt>
        <w:sdtPr>
          <w:tag w:val="goog_rdk_33"/>
          <w:id w:val="1655413533"/>
        </w:sdtPr>
        <w:sdtEndPr/>
        <w:sdtContent>
          <w:del w:id="31" w:author="Elizabeth Porzig" w:date="2022-02-24T15:23:00Z">
            <w:r>
              <w:rPr>
                <w:rFonts w:ascii="Times New Roman" w:eastAsia="Times New Roman" w:hAnsi="Times New Roman" w:cs="Times New Roman"/>
                <w:sz w:val="24"/>
                <w:szCs w:val="24"/>
              </w:rPr>
              <w:delText xml:space="preserve">could </w:delText>
            </w:r>
          </w:del>
        </w:sdtContent>
      </w:sdt>
      <w:r>
        <w:rPr>
          <w:rFonts w:ascii="Times New Roman" w:eastAsia="Times New Roman" w:hAnsi="Times New Roman" w:cs="Times New Roman"/>
          <w:sz w:val="24"/>
          <w:szCs w:val="24"/>
        </w:rPr>
        <w:t>may respond to external phenomena that also affect SOC, such as drought or a changing climate. Indeed, different types of relationships between indicators and SOC are not mutually exclusive - many potential indicators both drive and respond to SOC levels, while also responding to external processes that affect SOC. Despite the complexity of the relationships between potential indicators and SOC, indicators are still useful if they can predict SOC stock sizes or dynamics.</w:t>
      </w:r>
    </w:p>
    <w:p w14:paraId="0000000A" w14:textId="77777777" w:rsidR="008846CB" w:rsidRDefault="00C234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Ecological community structure may be a good indicator of SOC, as organisms both drive and respond to key processes in the carbon cycle. Plant communities, the original source of SOC, could be good indicators of SOC stocks or </w:t>
      </w:r>
      <w:sdt>
        <w:sdtPr>
          <w:tag w:val="goog_rdk_34"/>
          <w:id w:val="134693681"/>
        </w:sdtPr>
        <w:sdtEndPr/>
        <w:sdtContent>
          <w:commentRangeStart w:id="32"/>
        </w:sdtContent>
      </w:sdt>
      <w:r>
        <w:rPr>
          <w:rFonts w:ascii="Times New Roman" w:eastAsia="Times New Roman" w:hAnsi="Times New Roman" w:cs="Times New Roman"/>
          <w:sz w:val="24"/>
          <w:szCs w:val="24"/>
        </w:rPr>
        <w:t>dynamics</w:t>
      </w:r>
      <w:commentRangeEnd w:id="32"/>
      <w:r>
        <w:commentReference w:id="32"/>
      </w:r>
      <w:r>
        <w:rPr>
          <w:rFonts w:ascii="Times New Roman" w:eastAsia="Times New Roman" w:hAnsi="Times New Roman" w:cs="Times New Roman"/>
          <w:sz w:val="24"/>
          <w:szCs w:val="24"/>
        </w:rPr>
        <w:t xml:space="preserve">. </w:t>
      </w:r>
      <w:sdt>
        <w:sdtPr>
          <w:tag w:val="goog_rdk_35"/>
          <w:id w:val="1376127981"/>
        </w:sdtPr>
        <w:sdtEndPr/>
        <w:sdtContent>
          <w:commentRangeStart w:id="33"/>
        </w:sdtContent>
      </w:sdt>
      <w:r>
        <w:rPr>
          <w:rFonts w:ascii="Times New Roman" w:eastAsia="Times New Roman" w:hAnsi="Times New Roman" w:cs="Times New Roman"/>
          <w:sz w:val="24"/>
          <w:szCs w:val="24"/>
        </w:rPr>
        <w:t xml:space="preserve">Plant traits </w:t>
      </w:r>
      <w:commentRangeEnd w:id="33"/>
      <w:r>
        <w:commentReference w:id="33"/>
      </w:r>
      <w:r>
        <w:rPr>
          <w:rFonts w:ascii="Times New Roman" w:eastAsia="Times New Roman" w:hAnsi="Times New Roman" w:cs="Times New Roman"/>
          <w:sz w:val="24"/>
          <w:szCs w:val="24"/>
        </w:rPr>
        <w:t xml:space="preserve">such as net primary productivity, relative allocation to aboveground and belowground biomass, or root exudate chemical composition can affect SOC formation </w:t>
      </w:r>
      <w:r>
        <w:rPr>
          <w:rFonts w:ascii="Times New Roman" w:eastAsia="Times New Roman" w:hAnsi="Times New Roman" w:cs="Times New Roman"/>
          <w:color w:val="000000"/>
          <w:sz w:val="24"/>
          <w:szCs w:val="24"/>
        </w:rPr>
        <w:t>(de Deyn et al., 2008; Rossi et al., 2020)</w:t>
      </w:r>
      <w:r>
        <w:rPr>
          <w:rFonts w:ascii="Times New Roman" w:eastAsia="Times New Roman" w:hAnsi="Times New Roman" w:cs="Times New Roman"/>
          <w:sz w:val="24"/>
          <w:szCs w:val="24"/>
        </w:rPr>
        <w:t xml:space="preserve">. Because these traits vary between species, the composition of species in the plant community may affect the overall rate of SOC formation at a site. For instance, replacement of perennial grasses with annual grasses has been associated with decreases in SOC </w:t>
      </w:r>
      <w:r>
        <w:rPr>
          <w:rFonts w:ascii="Times New Roman" w:eastAsia="Times New Roman" w:hAnsi="Times New Roman" w:cs="Times New Roman"/>
          <w:color w:val="000000"/>
          <w:sz w:val="24"/>
          <w:szCs w:val="24"/>
        </w:rPr>
        <w:t>(Koteen et al., 2011)</w:t>
      </w:r>
      <w:r>
        <w:rPr>
          <w:rFonts w:ascii="Times New Roman" w:eastAsia="Times New Roman" w:hAnsi="Times New Roman" w:cs="Times New Roman"/>
          <w:sz w:val="24"/>
          <w:szCs w:val="24"/>
        </w:rPr>
        <w:t xml:space="preserve">. Alternatively, plant community diversity could improve SOC storage by affecting ecosystem productivity and microbial activity </w:t>
      </w:r>
      <w:r>
        <w:rPr>
          <w:rFonts w:ascii="Times New Roman" w:eastAsia="Times New Roman" w:hAnsi="Times New Roman" w:cs="Times New Roman"/>
          <w:color w:val="000000"/>
          <w:sz w:val="24"/>
          <w:szCs w:val="24"/>
        </w:rPr>
        <w:t xml:space="preserve">(Catovsky et al., 2002; Lange et al., 2015; Chen et al., 2018). </w:t>
      </w:r>
      <w:r>
        <w:rPr>
          <w:rFonts w:ascii="Times New Roman" w:eastAsia="Times New Roman" w:hAnsi="Times New Roman" w:cs="Times New Roman"/>
          <w:sz w:val="24"/>
          <w:szCs w:val="24"/>
        </w:rPr>
        <w:t xml:space="preserve"> If this is the case, then land managers may be able to use observations of plant community composition to predict future changes in the SOC stock.</w:t>
      </w:r>
    </w:p>
    <w:p w14:paraId="0000000B" w14:textId="77777777" w:rsidR="008846CB" w:rsidRDefault="00C2340F">
      <w:pP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sdt>
        <w:sdtPr>
          <w:tag w:val="goog_rdk_36"/>
          <w:id w:val="527678824"/>
        </w:sdtPr>
        <w:sdtEndPr/>
        <w:sdtContent>
          <w:commentRangeStart w:id="34"/>
        </w:sdtContent>
      </w:sdt>
      <w:sdt>
        <w:sdtPr>
          <w:tag w:val="goog_rdk_37"/>
          <w:id w:val="-1554764942"/>
        </w:sdtPr>
        <w:sdtEndPr/>
        <w:sdtContent>
          <w:commentRangeStart w:id="35"/>
        </w:sdtContent>
      </w:sdt>
      <w:r>
        <w:rPr>
          <w:rFonts w:ascii="Times New Roman" w:eastAsia="Times New Roman" w:hAnsi="Times New Roman" w:cs="Times New Roman"/>
          <w:sz w:val="24"/>
          <w:szCs w:val="24"/>
        </w:rPr>
        <w:t xml:space="preserve">lant community structure might also reflect the current status or recent history of the SOC stock. For instance, soils with more organic carbon tend to be more fertile </w:t>
      </w:r>
      <w:r>
        <w:rPr>
          <w:rFonts w:ascii="Times New Roman" w:eastAsia="Times New Roman" w:hAnsi="Times New Roman" w:cs="Times New Roman"/>
          <w:color w:val="000000"/>
          <w:sz w:val="24"/>
          <w:szCs w:val="24"/>
        </w:rPr>
        <w:t>(Oldfield et al., 2020)</w:t>
      </w:r>
      <w:r>
        <w:rPr>
          <w:rFonts w:ascii="Times New Roman" w:eastAsia="Times New Roman" w:hAnsi="Times New Roman" w:cs="Times New Roman"/>
          <w:sz w:val="24"/>
          <w:szCs w:val="24"/>
        </w:rPr>
        <w:t xml:space="preserve">. Furthermore, decomposing soil organic matter can supply of plant-available nutrients </w:t>
      </w:r>
      <w:r>
        <w:rPr>
          <w:rFonts w:ascii="Times New Roman" w:eastAsia="Times New Roman" w:hAnsi="Times New Roman" w:cs="Times New Roman"/>
          <w:color w:val="000000"/>
          <w:sz w:val="24"/>
          <w:szCs w:val="24"/>
        </w:rPr>
        <w:t>(Schimel and Bennett, 2004)</w:t>
      </w:r>
      <w:r>
        <w:rPr>
          <w:rFonts w:ascii="Times New Roman" w:eastAsia="Times New Roman" w:hAnsi="Times New Roman" w:cs="Times New Roman"/>
          <w:sz w:val="24"/>
          <w:szCs w:val="24"/>
        </w:rPr>
        <w:t xml:space="preserve">. Because nutrient supply can determine plant community structure, plant communities may respond indirectly to SOC stocks or SOC decomposition rates </w:t>
      </w:r>
      <w:r>
        <w:rPr>
          <w:rFonts w:ascii="Times New Roman" w:eastAsia="Times New Roman" w:hAnsi="Times New Roman" w:cs="Times New Roman"/>
          <w:color w:val="000000"/>
          <w:sz w:val="24"/>
          <w:szCs w:val="24"/>
        </w:rPr>
        <w:t>(Chapin et al., 1986; Wilson and Tilman, 1991a; Harpole et al., 2016)</w:t>
      </w:r>
      <w:r>
        <w:rPr>
          <w:rFonts w:ascii="Times New Roman" w:eastAsia="Times New Roman" w:hAnsi="Times New Roman" w:cs="Times New Roman"/>
          <w:sz w:val="24"/>
          <w:szCs w:val="24"/>
        </w:rPr>
        <w:t xml:space="preserve">. Also, disturbance or environmental changes could simultaneously affect both plant communities and SOC independently, in which case plants might function as useful indicators of SOC stocks </w:t>
      </w:r>
      <w:r>
        <w:rPr>
          <w:rFonts w:ascii="Times New Roman" w:eastAsia="Times New Roman" w:hAnsi="Times New Roman" w:cs="Times New Roman"/>
          <w:color w:val="000000"/>
          <w:sz w:val="24"/>
          <w:szCs w:val="24"/>
        </w:rPr>
        <w:t>(Wilson and Tilman, 1991b; van Miegroet and Olsson, 2011)</w:t>
      </w:r>
      <w:r>
        <w:rPr>
          <w:rFonts w:ascii="Times New Roman" w:eastAsia="Times New Roman" w:hAnsi="Times New Roman" w:cs="Times New Roman"/>
          <w:sz w:val="24"/>
          <w:szCs w:val="24"/>
        </w:rPr>
        <w:t>. Therefore, plant community composition could indicate the current status or recent changes in SOC composition.</w:t>
      </w:r>
      <w:commentRangeEnd w:id="34"/>
      <w:r>
        <w:commentReference w:id="34"/>
      </w:r>
      <w:commentRangeEnd w:id="35"/>
      <w:r>
        <w:commentReference w:id="35"/>
      </w:r>
    </w:p>
    <w:p w14:paraId="0000000C" w14:textId="77777777" w:rsidR="008846CB" w:rsidRDefault="00C234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Plants may be more useful indicators of SOC in surface soils than subsurface soils. Plant inputs to SOC occur largely from roots, which are more abundant closer to the surface </w:t>
      </w:r>
      <w:r>
        <w:rPr>
          <w:rFonts w:ascii="Times New Roman" w:eastAsia="Times New Roman" w:hAnsi="Times New Roman" w:cs="Times New Roman"/>
          <w:color w:val="000000"/>
          <w:sz w:val="24"/>
          <w:szCs w:val="24"/>
        </w:rPr>
        <w:t>(Jackson et al., 1996; Jobbagy and Jackson, 2000; Sokol et al., 2019)</w:t>
      </w:r>
      <w:r>
        <w:rPr>
          <w:rFonts w:ascii="Times New Roman" w:eastAsia="Times New Roman" w:hAnsi="Times New Roman" w:cs="Times New Roman"/>
          <w:sz w:val="24"/>
          <w:szCs w:val="24"/>
        </w:rPr>
        <w:t xml:space="preserve">. Additionally because roots are more </w:t>
      </w:r>
      <w:r>
        <w:rPr>
          <w:rFonts w:ascii="Times New Roman" w:eastAsia="Times New Roman" w:hAnsi="Times New Roman" w:cs="Times New Roman"/>
          <w:sz w:val="24"/>
          <w:szCs w:val="24"/>
        </w:rPr>
        <w:lastRenderedPageBreak/>
        <w:t>abundant near the surface, surface soil SOC stocks may affect plant growth and plant community structure more than subsurface SOC stocks.</w:t>
      </w:r>
    </w:p>
    <w:p w14:paraId="0000000D" w14:textId="77777777" w:rsidR="008846CB" w:rsidRDefault="00C234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Bacterial and fungal communities may also be useful as SOC indicators </w:t>
      </w:r>
      <w:r>
        <w:rPr>
          <w:rFonts w:ascii="Times New Roman" w:eastAsia="Times New Roman" w:hAnsi="Times New Roman" w:cs="Times New Roman"/>
          <w:color w:val="000000"/>
          <w:sz w:val="24"/>
          <w:szCs w:val="24"/>
        </w:rPr>
        <w:t xml:space="preserve">(Bailey et al., 2002; Fierer et al., 2021; Pec et al., 2021). </w:t>
      </w:r>
      <w:r>
        <w:rPr>
          <w:rFonts w:ascii="Times New Roman" w:eastAsia="Times New Roman" w:hAnsi="Times New Roman" w:cs="Times New Roman"/>
          <w:sz w:val="24"/>
          <w:szCs w:val="24"/>
        </w:rPr>
        <w:t xml:space="preserve">Microbes can control SOC by influencing the decomposition rates and the fate of carbon during decomposition </w:t>
      </w:r>
      <w:r>
        <w:rPr>
          <w:rFonts w:ascii="Times New Roman" w:eastAsia="Times New Roman" w:hAnsi="Times New Roman" w:cs="Times New Roman"/>
          <w:color w:val="000000"/>
          <w:sz w:val="24"/>
          <w:szCs w:val="24"/>
        </w:rPr>
        <w:t>(Schimel and Schaeffer, 2012)</w:t>
      </w:r>
      <w:r>
        <w:rPr>
          <w:rFonts w:ascii="Times New Roman" w:eastAsia="Times New Roman" w:hAnsi="Times New Roman" w:cs="Times New Roman"/>
          <w:sz w:val="24"/>
          <w:szCs w:val="24"/>
        </w:rPr>
        <w:t>. When microbes decompose organic carbon, some carbon is used to build microbial biomass, and some is respired as CO</w:t>
      </w:r>
      <w:r>
        <w:rPr>
          <w:rFonts w:ascii="Times New Roman" w:eastAsia="Times New Roman" w:hAnsi="Times New Roman" w:cs="Times New Roman"/>
          <w:sz w:val="24"/>
          <w:szCs w:val="24"/>
          <w:vertAlign w:val="subscript"/>
        </w:rPr>
        <w:t xml:space="preserve">2 </w:t>
      </w:r>
      <w:r>
        <w:rPr>
          <w:rFonts w:ascii="Times New Roman" w:eastAsia="Times New Roman" w:hAnsi="Times New Roman" w:cs="Times New Roman"/>
          <w:color w:val="000000"/>
          <w:sz w:val="24"/>
          <w:szCs w:val="24"/>
        </w:rPr>
        <w:t>(Liang et al., 2017)</w:t>
      </w:r>
      <w:r>
        <w:rPr>
          <w:rFonts w:ascii="Times New Roman" w:eastAsia="Times New Roman" w:hAnsi="Times New Roman" w:cs="Times New Roman"/>
          <w:sz w:val="24"/>
          <w:szCs w:val="24"/>
        </w:rPr>
        <w:t xml:space="preserve">. Because microbial biomass can become stabilized in the soil, the partitioning of organic C between these two fates can affect the size of SOC stocks </w:t>
      </w:r>
      <w:r>
        <w:rPr>
          <w:rFonts w:ascii="Times New Roman" w:eastAsia="Times New Roman" w:hAnsi="Times New Roman" w:cs="Times New Roman"/>
          <w:color w:val="000000"/>
          <w:sz w:val="24"/>
          <w:szCs w:val="24"/>
        </w:rPr>
        <w:t>(Cotrufo et al., 2013)</w:t>
      </w:r>
      <w:r>
        <w:rPr>
          <w:rFonts w:ascii="Times New Roman" w:eastAsia="Times New Roman" w:hAnsi="Times New Roman" w:cs="Times New Roman"/>
          <w:sz w:val="24"/>
          <w:szCs w:val="24"/>
        </w:rPr>
        <w:t xml:space="preserve">. Different taxa of microorganisms may be adapted to different life history strategies that affect the rate of decomposition, or the partitioning of carbon during decomposition </w:t>
      </w:r>
      <w:r>
        <w:rPr>
          <w:rFonts w:ascii="Times New Roman" w:eastAsia="Times New Roman" w:hAnsi="Times New Roman" w:cs="Times New Roman"/>
          <w:color w:val="000000"/>
          <w:sz w:val="24"/>
          <w:szCs w:val="24"/>
        </w:rPr>
        <w:t>(Malik et al., 2020)</w:t>
      </w:r>
      <w:r>
        <w:rPr>
          <w:rFonts w:ascii="Times New Roman" w:eastAsia="Times New Roman" w:hAnsi="Times New Roman" w:cs="Times New Roman"/>
          <w:sz w:val="24"/>
          <w:szCs w:val="24"/>
        </w:rPr>
        <w:t xml:space="preserve">. For instance, some species produce extracellular enzymes to break down polymers while others do not </w:t>
      </w:r>
      <w:r>
        <w:rPr>
          <w:rFonts w:ascii="Times New Roman" w:eastAsia="Times New Roman" w:hAnsi="Times New Roman" w:cs="Times New Roman"/>
          <w:color w:val="000000"/>
          <w:sz w:val="24"/>
          <w:szCs w:val="24"/>
        </w:rPr>
        <w:t>(Allison, 2005)</w:t>
      </w:r>
      <w:r>
        <w:rPr>
          <w:rFonts w:ascii="Times New Roman" w:eastAsia="Times New Roman" w:hAnsi="Times New Roman" w:cs="Times New Roman"/>
          <w:sz w:val="24"/>
          <w:szCs w:val="24"/>
        </w:rPr>
        <w:t xml:space="preserve">. Some species invest more carbon in growth, while others invest more in stress tolerance </w:t>
      </w:r>
      <w:r>
        <w:rPr>
          <w:rFonts w:ascii="Times New Roman" w:eastAsia="Times New Roman" w:hAnsi="Times New Roman" w:cs="Times New Roman"/>
          <w:color w:val="000000"/>
          <w:sz w:val="24"/>
          <w:szCs w:val="24"/>
        </w:rPr>
        <w:t>(Malik et al., 2020)</w:t>
      </w:r>
      <w:r>
        <w:rPr>
          <w:rFonts w:ascii="Times New Roman" w:eastAsia="Times New Roman" w:hAnsi="Times New Roman" w:cs="Times New Roman"/>
          <w:sz w:val="24"/>
          <w:szCs w:val="24"/>
        </w:rPr>
        <w:t xml:space="preserve">. These differences, and therefore the taxonomic composition of the soil microbiome could indicate subsequent changes in the SOC stock. </w:t>
      </w:r>
    </w:p>
    <w:p w14:paraId="0000000E" w14:textId="77777777" w:rsidR="008846CB" w:rsidRDefault="00C234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microbial diversity could influence the accumulation or loss of SOC. Higher microbial diversity is linked with faster decomposition, which could accelerate SOC loss </w:t>
      </w:r>
      <w:r>
        <w:rPr>
          <w:rFonts w:ascii="Times New Roman" w:eastAsia="Times New Roman" w:hAnsi="Times New Roman" w:cs="Times New Roman"/>
          <w:color w:val="000000"/>
          <w:sz w:val="24"/>
          <w:szCs w:val="24"/>
        </w:rPr>
        <w:t>(Wagg et al., 2014)</w:t>
      </w:r>
      <w:r>
        <w:rPr>
          <w:rFonts w:ascii="Times New Roman" w:eastAsia="Times New Roman" w:hAnsi="Times New Roman" w:cs="Times New Roman"/>
          <w:sz w:val="24"/>
          <w:szCs w:val="24"/>
        </w:rPr>
        <w:t xml:space="preserve">. Alternatively, faster nutrient cycling associated with more diverse microbial communities could support greater plant productivity, which could increase SOC stocks </w:t>
      </w:r>
      <w:r>
        <w:rPr>
          <w:rFonts w:ascii="Times New Roman" w:eastAsia="Times New Roman" w:hAnsi="Times New Roman" w:cs="Times New Roman"/>
          <w:color w:val="000000"/>
          <w:sz w:val="24"/>
          <w:szCs w:val="24"/>
        </w:rPr>
        <w:t>(van der Heijden et al., 2008; Delgado-Baquerizo et al., 2016a)</w:t>
      </w:r>
      <w:r>
        <w:rPr>
          <w:rFonts w:ascii="Times New Roman" w:eastAsia="Times New Roman" w:hAnsi="Times New Roman" w:cs="Times New Roman"/>
          <w:sz w:val="24"/>
          <w:szCs w:val="24"/>
        </w:rPr>
        <w:t>. Therefore, microbial diversity may be a good predictor of SOC dynamics, though its effect on SOC may depend on context.</w:t>
      </w:r>
    </w:p>
    <w:p w14:paraId="0000000F" w14:textId="77777777" w:rsidR="008846CB" w:rsidRDefault="00C234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the hypothesized relationship between microbial community structure and soil carbon, it has been difficult to link microbial communities to important processes that control SOC. This may be because most microbe taxa can carry out important SOC-controlling processes, namely respiration and anabolism </w:t>
      </w:r>
      <w:r>
        <w:rPr>
          <w:rFonts w:ascii="Times New Roman" w:eastAsia="Times New Roman" w:hAnsi="Times New Roman" w:cs="Times New Roman"/>
          <w:color w:val="000000"/>
          <w:sz w:val="24"/>
          <w:szCs w:val="24"/>
        </w:rPr>
        <w:t>(Schimel and Schaeffer, 2012)</w:t>
      </w:r>
      <w:r>
        <w:rPr>
          <w:rFonts w:ascii="Times New Roman" w:eastAsia="Times New Roman" w:hAnsi="Times New Roman" w:cs="Times New Roman"/>
          <w:sz w:val="24"/>
          <w:szCs w:val="24"/>
        </w:rPr>
        <w:t xml:space="preserve">. Additionally, the rate of these processes is largely a function of physical accessibility of SOC to microbes, and not of microbial physiological traits </w:t>
      </w:r>
      <w:r>
        <w:rPr>
          <w:rFonts w:ascii="Times New Roman" w:eastAsia="Times New Roman" w:hAnsi="Times New Roman" w:cs="Times New Roman"/>
          <w:color w:val="000000"/>
          <w:sz w:val="24"/>
          <w:szCs w:val="24"/>
        </w:rPr>
        <w:t>(Dungait et al., 2012)</w:t>
      </w:r>
      <w:r>
        <w:rPr>
          <w:rFonts w:ascii="Times New Roman" w:eastAsia="Times New Roman" w:hAnsi="Times New Roman" w:cs="Times New Roman"/>
          <w:sz w:val="24"/>
          <w:szCs w:val="24"/>
        </w:rPr>
        <w:t xml:space="preserve">. As such, abiotic conditions such as soil moisture or temperature appear to control SOC decomposition and stabilization process rates, even though these processes are carried out by microbes </w:t>
      </w:r>
      <w:r>
        <w:rPr>
          <w:rFonts w:ascii="Times New Roman" w:eastAsia="Times New Roman" w:hAnsi="Times New Roman" w:cs="Times New Roman"/>
          <w:color w:val="000000"/>
          <w:sz w:val="24"/>
          <w:szCs w:val="24"/>
        </w:rPr>
        <w:t>(Orchard and Cook, 1983; Lloyd and Taylor, 1994; Kemmitt et al., 2008)</w:t>
      </w:r>
      <w:r>
        <w:rPr>
          <w:rFonts w:ascii="Times New Roman" w:eastAsia="Times New Roman" w:hAnsi="Times New Roman" w:cs="Times New Roman"/>
          <w:sz w:val="24"/>
          <w:szCs w:val="24"/>
        </w:rPr>
        <w:t xml:space="preserve">. Still, understanding functional traits of the microbial community may help predict SOC changes beyond simple responses to abiotic factor, but it is unclear how useful this approach is in practice </w:t>
      </w:r>
      <w:r>
        <w:rPr>
          <w:rFonts w:ascii="Times New Roman" w:eastAsia="Times New Roman" w:hAnsi="Times New Roman" w:cs="Times New Roman"/>
          <w:color w:val="000000"/>
          <w:sz w:val="24"/>
          <w:szCs w:val="24"/>
        </w:rPr>
        <w:t>(Allison et al., 2010)</w:t>
      </w:r>
      <w:r>
        <w:rPr>
          <w:rFonts w:ascii="Times New Roman" w:eastAsia="Times New Roman" w:hAnsi="Times New Roman" w:cs="Times New Roman"/>
          <w:sz w:val="24"/>
          <w:szCs w:val="24"/>
        </w:rPr>
        <w:t>.</w:t>
      </w:r>
    </w:p>
    <w:p w14:paraId="00000010" w14:textId="77777777" w:rsidR="008846CB" w:rsidRDefault="00C234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Rather than predicting SOC changes, the soil microbial community structure may reflect to the current status or recent changes in SOC. Carbon rich soils may harbor copiotrophic microbes that thrive in the abundance of resources, while soils with less SOC might harbor oligotrophic microbes with more conservative survival strategies </w:t>
      </w:r>
      <w:r>
        <w:rPr>
          <w:rFonts w:ascii="Times New Roman" w:eastAsia="Times New Roman" w:hAnsi="Times New Roman" w:cs="Times New Roman"/>
          <w:color w:val="000000"/>
          <w:sz w:val="24"/>
          <w:szCs w:val="24"/>
        </w:rPr>
        <w:t>(Fierer et al., 2007)</w:t>
      </w:r>
      <w:r>
        <w:rPr>
          <w:rFonts w:ascii="Times New Roman" w:eastAsia="Times New Roman" w:hAnsi="Times New Roman" w:cs="Times New Roman"/>
          <w:sz w:val="24"/>
          <w:szCs w:val="24"/>
        </w:rPr>
        <w:t xml:space="preserve">. If soils recently gained or lost carbon, taxa may have benefited differentially from the processes that drove SOC </w:t>
      </w:r>
      <w:sdt>
        <w:sdtPr>
          <w:tag w:val="goog_rdk_38"/>
          <w:id w:val="1683780569"/>
        </w:sdtPr>
        <w:sdtEndPr/>
        <w:sdtContent>
          <w:commentRangeStart w:id="36"/>
        </w:sdtContent>
      </w:sdt>
      <w:r>
        <w:rPr>
          <w:rFonts w:ascii="Times New Roman" w:eastAsia="Times New Roman" w:hAnsi="Times New Roman" w:cs="Times New Roman"/>
          <w:sz w:val="24"/>
          <w:szCs w:val="24"/>
        </w:rPr>
        <w:t>changes</w:t>
      </w:r>
      <w:commentRangeEnd w:id="36"/>
      <w:r>
        <w:commentReference w:id="36"/>
      </w:r>
      <w:r>
        <w:rPr>
          <w:rFonts w:ascii="Times New Roman" w:eastAsia="Times New Roman" w:hAnsi="Times New Roman" w:cs="Times New Roman"/>
          <w:sz w:val="24"/>
          <w:szCs w:val="24"/>
        </w:rPr>
        <w:t xml:space="preserve">, particularly if conditions that influence SOC-controlling processes. For example, rewetting of dry soil, which causes pulses in soil respiration, differentially affects growth and mortality of bacterial taxa, which could affect community structure </w:t>
      </w:r>
      <w:r>
        <w:rPr>
          <w:rFonts w:ascii="Times New Roman" w:eastAsia="Times New Roman" w:hAnsi="Times New Roman" w:cs="Times New Roman"/>
          <w:color w:val="000000"/>
          <w:sz w:val="24"/>
          <w:szCs w:val="24"/>
        </w:rPr>
        <w:t>(Blazewicz et al., 2020)</w:t>
      </w:r>
      <w:r>
        <w:rPr>
          <w:rFonts w:ascii="Times New Roman" w:eastAsia="Times New Roman" w:hAnsi="Times New Roman" w:cs="Times New Roman"/>
          <w:sz w:val="24"/>
          <w:szCs w:val="24"/>
        </w:rPr>
        <w:t xml:space="preserve">. Another example is the shift in functional composition of the microbial community in response </w:t>
      </w:r>
      <w:r>
        <w:rPr>
          <w:rFonts w:ascii="Times New Roman" w:eastAsia="Times New Roman" w:hAnsi="Times New Roman" w:cs="Times New Roman"/>
          <w:sz w:val="24"/>
          <w:szCs w:val="24"/>
        </w:rPr>
        <w:lastRenderedPageBreak/>
        <w:t xml:space="preserve">to changes in SOC cycling associated with plant community succession </w:t>
      </w:r>
      <w:r>
        <w:rPr>
          <w:rFonts w:ascii="Times New Roman" w:eastAsia="Times New Roman" w:hAnsi="Times New Roman" w:cs="Times New Roman"/>
          <w:color w:val="000000"/>
          <w:sz w:val="24"/>
          <w:szCs w:val="24"/>
        </w:rPr>
        <w:t>(Shao et al., 2021)</w:t>
      </w:r>
      <w:r>
        <w:rPr>
          <w:rFonts w:ascii="Times New Roman" w:eastAsia="Times New Roman" w:hAnsi="Times New Roman" w:cs="Times New Roman"/>
          <w:sz w:val="24"/>
          <w:szCs w:val="24"/>
        </w:rPr>
        <w:t>. In these types of cases, microbial communities can indicate the current status or recent history of SOC at a site.</w:t>
      </w:r>
    </w:p>
    <w:p w14:paraId="00000011" w14:textId="77777777" w:rsidR="008846CB" w:rsidRDefault="00C2340F">
      <w:pPr>
        <w:rPr>
          <w:rFonts w:ascii="Times New Roman" w:eastAsia="Times New Roman" w:hAnsi="Times New Roman" w:cs="Times New Roman"/>
          <w:sz w:val="24"/>
          <w:szCs w:val="24"/>
        </w:rPr>
      </w:pPr>
      <w:r>
        <w:rPr>
          <w:rFonts w:ascii="Times New Roman" w:eastAsia="Times New Roman" w:hAnsi="Times New Roman" w:cs="Times New Roman"/>
          <w:sz w:val="24"/>
          <w:szCs w:val="24"/>
        </w:rPr>
        <w:t>To assess the utility of ecological communities as SOC indicators at the temporal and spatial scale of land management</w:t>
      </w:r>
      <w:sdt>
        <w:sdtPr>
          <w:tag w:val="goog_rdk_39"/>
          <w:id w:val="1580559823"/>
        </w:sdtPr>
        <w:sdtEndPr/>
        <w:sdtContent>
          <w:commentRangeStart w:id="37"/>
        </w:sdtContent>
      </w:sdt>
      <w:r>
        <w:rPr>
          <w:rFonts w:ascii="Times New Roman" w:eastAsia="Times New Roman" w:hAnsi="Times New Roman" w:cs="Times New Roman"/>
          <w:sz w:val="24"/>
          <w:szCs w:val="24"/>
        </w:rPr>
        <w:t>,</w:t>
      </w:r>
      <w:commentRangeEnd w:id="37"/>
      <w:r>
        <w:commentReference w:id="37"/>
      </w:r>
      <w:r>
        <w:rPr>
          <w:rFonts w:ascii="Times New Roman" w:eastAsia="Times New Roman" w:hAnsi="Times New Roman" w:cs="Times New Roman"/>
          <w:sz w:val="24"/>
          <w:szCs w:val="24"/>
        </w:rPr>
        <w:t xml:space="preserve"> we monitored SOC stocks over a six-year period, and characterized plant, bacterial, and fungal communities during the same time period, to see whether ecological communities were able to predict SOC content or dynamics. We hypothesized that: 1) Plant community and microbial community structure can indicate the current size of the SOC pool 2) Plant and microbial community structure can indicate recent changes in the SOC, and 3) Plant and microbial community structure can predict future changes in the SOC </w:t>
      </w:r>
      <w:sdt>
        <w:sdtPr>
          <w:tag w:val="goog_rdk_40"/>
          <w:id w:val="1925992692"/>
        </w:sdtPr>
        <w:sdtEndPr/>
        <w:sdtContent>
          <w:commentRangeStart w:id="38"/>
        </w:sdtContent>
      </w:sdt>
      <w:r>
        <w:rPr>
          <w:rFonts w:ascii="Times New Roman" w:eastAsia="Times New Roman" w:hAnsi="Times New Roman" w:cs="Times New Roman"/>
          <w:sz w:val="24"/>
          <w:szCs w:val="24"/>
        </w:rPr>
        <w:t>pool</w:t>
      </w:r>
      <w:commentRangeEnd w:id="38"/>
      <w:r>
        <w:commentReference w:id="38"/>
      </w:r>
      <w:r>
        <w:rPr>
          <w:rFonts w:ascii="Times New Roman" w:eastAsia="Times New Roman" w:hAnsi="Times New Roman" w:cs="Times New Roman"/>
          <w:sz w:val="24"/>
          <w:szCs w:val="24"/>
        </w:rPr>
        <w:t>. We also hypothesized that plant communities are better indicators for surface soils than subsurface soils, but that microbial communities are equally useful indicators in the surface and the subsurface.</w:t>
      </w:r>
    </w:p>
    <w:p w14:paraId="00000012" w14:textId="77777777" w:rsidR="008846CB" w:rsidRDefault="00C2340F">
      <w:pPr>
        <w:pStyle w:val="Heading3"/>
        <w:rPr>
          <w:rFonts w:ascii="Times New Roman" w:eastAsia="Times New Roman" w:hAnsi="Times New Roman" w:cs="Times New Roman"/>
          <w:sz w:val="24"/>
          <w:szCs w:val="24"/>
        </w:rPr>
      </w:pPr>
      <w:bookmarkStart w:id="39" w:name="_heading=h.m4gx86gktn30" w:colFirst="0" w:colLast="0"/>
      <w:bookmarkEnd w:id="39"/>
      <w:r>
        <w:rPr>
          <w:rFonts w:ascii="Times New Roman" w:eastAsia="Times New Roman" w:hAnsi="Times New Roman" w:cs="Times New Roman"/>
          <w:sz w:val="24"/>
          <w:szCs w:val="24"/>
        </w:rPr>
        <w:t>Methods</w:t>
      </w:r>
    </w:p>
    <w:p w14:paraId="00000013" w14:textId="77777777" w:rsidR="008846CB" w:rsidRDefault="00C2340F">
      <w:pPr>
        <w:pStyle w:val="Heading4"/>
        <w:rPr>
          <w:rFonts w:ascii="Times New Roman" w:eastAsia="Times New Roman" w:hAnsi="Times New Roman" w:cs="Times New Roman"/>
        </w:rPr>
      </w:pPr>
      <w:bookmarkStart w:id="40" w:name="_heading=h.d3jc13441exe" w:colFirst="0" w:colLast="0"/>
      <w:bookmarkEnd w:id="40"/>
      <w:r>
        <w:rPr>
          <w:rFonts w:ascii="Times New Roman" w:eastAsia="Times New Roman" w:hAnsi="Times New Roman" w:cs="Times New Roman"/>
        </w:rPr>
        <w:t xml:space="preserve">Site and Sample </w:t>
      </w:r>
      <w:sdt>
        <w:sdtPr>
          <w:tag w:val="goog_rdk_41"/>
          <w:id w:val="1713229918"/>
        </w:sdtPr>
        <w:sdtEndPr/>
        <w:sdtContent>
          <w:commentRangeStart w:id="41"/>
        </w:sdtContent>
      </w:sdt>
      <w:r>
        <w:rPr>
          <w:rFonts w:ascii="Times New Roman" w:eastAsia="Times New Roman" w:hAnsi="Times New Roman" w:cs="Times New Roman"/>
        </w:rPr>
        <w:t>Design</w:t>
      </w:r>
      <w:commentRangeEnd w:id="41"/>
      <w:r>
        <w:commentReference w:id="41"/>
      </w:r>
    </w:p>
    <w:p w14:paraId="00000014" w14:textId="04B43C47" w:rsidR="008846CB" w:rsidRDefault="00C2340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 site was located on Tomkat Ranch, a 728 hectare ranch in Pescadero, CA (</w:t>
      </w:r>
      <w:sdt>
        <w:sdtPr>
          <w:tag w:val="goog_rdk_43"/>
          <w:id w:val="-1255356885"/>
        </w:sdtPr>
        <w:sdtEndPr/>
        <w:sdtContent>
          <w:r>
            <w:rPr>
              <w:rFonts w:ascii="Gungsuh" w:eastAsia="Gungsuh" w:hAnsi="Gungsuh" w:cs="Gungsuh"/>
              <w:color w:val="191919"/>
              <w:sz w:val="24"/>
              <w:szCs w:val="24"/>
              <w:highlight w:val="white"/>
            </w:rPr>
            <w:t>37.261428, −122.360451</w:t>
          </w:r>
        </w:sdtContent>
      </w:sdt>
      <w:r>
        <w:rPr>
          <w:rFonts w:ascii="Times New Roman" w:eastAsia="Times New Roman" w:hAnsi="Times New Roman" w:cs="Times New Roman"/>
          <w:sz w:val="24"/>
          <w:szCs w:val="24"/>
        </w:rPr>
        <w:t xml:space="preserve">). Tomkat Ranch uses a planned grazing approach on this property. The site experiences a Mediterranean climate with mild, relatively dry summers and cool wet winters. Mean annual air temperature is 12.9℃ and mean annual precipitation is 750 mm.  Sample sites were located </w:t>
      </w:r>
      <w:sdt>
        <w:sdtPr>
          <w:tag w:val="goog_rdk_42"/>
          <w:id w:val="-865678509"/>
        </w:sdtPr>
        <w:sdtEndPr/>
        <w:sdtContent>
          <w:commentRangeStart w:id="42"/>
        </w:sdtContent>
      </w:sdt>
      <w:r>
        <w:rPr>
          <w:rFonts w:ascii="Times New Roman" w:eastAsia="Times New Roman" w:hAnsi="Times New Roman" w:cs="Times New Roman"/>
          <w:sz w:val="24"/>
          <w:szCs w:val="24"/>
        </w:rPr>
        <w:t>grasslands</w:t>
      </w:r>
      <w:commentRangeEnd w:id="42"/>
      <w:r>
        <w:commentReference w:id="42"/>
      </w:r>
      <w:r>
        <w:rPr>
          <w:rFonts w:ascii="Times New Roman" w:eastAsia="Times New Roman" w:hAnsi="Times New Roman" w:cs="Times New Roman"/>
          <w:sz w:val="24"/>
          <w:szCs w:val="24"/>
        </w:rPr>
        <w:t>, which are mostly dominated by exotic annual grasses, with some native an</w:t>
      </w:r>
      <w:r w:rsidR="00BA27ED">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non-native perennial grasses and forbs, as well as some shrubs. Dominant soil series sampled on Tomkat Ranch included Santa Lucia (Pachic, Ultic Haploxerolls, Clayey-skeletal, Mixed, Thermic), Dublin (Typic Pelloxererts, Fine, Montmorillonitic, Thermic), Cayucos (Typic Chromoxererts, Fine, Montmorillonitic Thermic), Pomponio (Typic Palexerolls, Fine, Montmorillonitic, Mesic), and Colma (Fine-loamy, mixed, superactive, mesic Typic Argixerolls).</w:t>
      </w:r>
    </w:p>
    <w:p w14:paraId="00000015" w14:textId="27BBAAF0" w:rsidR="008846CB" w:rsidRDefault="00C234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choose sample </w:t>
      </w:r>
      <w:r w:rsidR="008217D9">
        <w:rPr>
          <w:rFonts w:ascii="Times New Roman" w:eastAsia="Times New Roman" w:hAnsi="Times New Roman" w:cs="Times New Roman"/>
          <w:sz w:val="24"/>
          <w:szCs w:val="24"/>
        </w:rPr>
        <w:t>sites</w:t>
      </w:r>
      <w:r>
        <w:rPr>
          <w:rFonts w:ascii="Times New Roman" w:eastAsia="Times New Roman" w:hAnsi="Times New Roman" w:cs="Times New Roman"/>
          <w:sz w:val="24"/>
          <w:szCs w:val="24"/>
        </w:rPr>
        <w:t xml:space="preserve">, we used a three-step approach. First, we identified a 250 </w:t>
      </w:r>
      <w:r w:rsidR="008217D9">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sampling grid,</w:t>
      </w:r>
      <w:r w:rsidR="008217D9">
        <w:rPr>
          <w:rFonts w:ascii="Times New Roman" w:eastAsia="Times New Roman" w:hAnsi="Times New Roman" w:cs="Times New Roman"/>
          <w:sz w:val="24"/>
          <w:szCs w:val="24"/>
        </w:rPr>
        <w:t xml:space="preserve"> spanning the entire property,</w:t>
      </w:r>
      <w:r>
        <w:rPr>
          <w:rFonts w:ascii="Times New Roman" w:eastAsia="Times New Roman" w:hAnsi="Times New Roman" w:cs="Times New Roman"/>
          <w:sz w:val="24"/>
          <w:szCs w:val="24"/>
        </w:rPr>
        <w:t xml:space="preserve"> based on the Military Grid Reference System, excluding areas of development, and buffered 100m from property boundaries </w:t>
      </w:r>
      <w:r>
        <w:rPr>
          <w:rFonts w:ascii="Times New Roman" w:eastAsia="Times New Roman" w:hAnsi="Times New Roman" w:cs="Times New Roman"/>
          <w:color w:val="000000"/>
          <w:sz w:val="24"/>
          <w:szCs w:val="24"/>
        </w:rPr>
        <w:t>(Porzig et al., 2018)</w:t>
      </w:r>
      <w:r>
        <w:rPr>
          <w:rFonts w:ascii="Times New Roman" w:eastAsia="Times New Roman" w:hAnsi="Times New Roman" w:cs="Times New Roman"/>
          <w:sz w:val="24"/>
          <w:szCs w:val="24"/>
        </w:rPr>
        <w:t xml:space="preserve">. We then used a used a Generalized Random Tesselation Stratification algorithm to select a spatially balanced subset of 30 sample </w:t>
      </w:r>
      <w:r w:rsidR="00DB40B4">
        <w:rPr>
          <w:rFonts w:ascii="Times New Roman" w:eastAsia="Times New Roman" w:hAnsi="Times New Roman" w:cs="Times New Roman"/>
          <w:sz w:val="24"/>
          <w:szCs w:val="24"/>
        </w:rPr>
        <w:t>points</w:t>
      </w:r>
      <w:r w:rsidR="008217D9">
        <w:rPr>
          <w:rFonts w:ascii="Times New Roman" w:eastAsia="Times New Roman" w:hAnsi="Times New Roman" w:cs="Times New Roman"/>
          <w:sz w:val="24"/>
          <w:szCs w:val="24"/>
        </w:rPr>
        <w:t xml:space="preserve"> from this grid</w:t>
      </w:r>
      <w:r>
        <w:rPr>
          <w:rFonts w:ascii="Times New Roman" w:eastAsia="Times New Roman" w:hAnsi="Times New Roman" w:cs="Times New Roman"/>
          <w:sz w:val="24"/>
          <w:szCs w:val="24"/>
        </w:rPr>
        <w:t>.</w:t>
      </w:r>
      <w:r w:rsidR="00DB40B4">
        <w:rPr>
          <w:rFonts w:ascii="Times New Roman" w:eastAsia="Times New Roman" w:hAnsi="Times New Roman" w:cs="Times New Roman"/>
          <w:sz w:val="24"/>
          <w:szCs w:val="24"/>
        </w:rPr>
        <w:t xml:space="preserve"> Each sample site then included a 50 m radius circle surrounding</w:t>
      </w:r>
      <w:r w:rsidR="0038572B">
        <w:rPr>
          <w:rFonts w:ascii="Times New Roman" w:eastAsia="Times New Roman" w:hAnsi="Times New Roman" w:cs="Times New Roman"/>
          <w:sz w:val="24"/>
          <w:szCs w:val="24"/>
        </w:rPr>
        <w:t xml:space="preserve"> the sample point, in which we assessed soil organic carbon, plant communities, and microbial communities.</w:t>
      </w:r>
    </w:p>
    <w:p w14:paraId="00000016" w14:textId="77777777" w:rsidR="008846CB" w:rsidRDefault="008846CB">
      <w:pPr>
        <w:rPr>
          <w:rFonts w:ascii="Times New Roman" w:eastAsia="Times New Roman" w:hAnsi="Times New Roman" w:cs="Times New Roman"/>
          <w:sz w:val="24"/>
          <w:szCs w:val="24"/>
        </w:rPr>
      </w:pPr>
    </w:p>
    <w:p w14:paraId="00000017" w14:textId="77777777" w:rsidR="008846CB" w:rsidRDefault="00C2340F">
      <w:pPr>
        <w:pStyle w:val="Heading4"/>
        <w:rPr>
          <w:rFonts w:ascii="Times New Roman" w:eastAsia="Times New Roman" w:hAnsi="Times New Roman" w:cs="Times New Roman"/>
        </w:rPr>
      </w:pPr>
      <w:bookmarkStart w:id="43" w:name="_heading=h.nusc5yg52kab" w:colFirst="0" w:colLast="0"/>
      <w:bookmarkEnd w:id="43"/>
      <w:r>
        <w:rPr>
          <w:rFonts w:ascii="Times New Roman" w:eastAsia="Times New Roman" w:hAnsi="Times New Roman" w:cs="Times New Roman"/>
        </w:rPr>
        <w:t xml:space="preserve">Soil </w:t>
      </w:r>
      <w:sdt>
        <w:sdtPr>
          <w:tag w:val="goog_rdk_44"/>
          <w:id w:val="-616835980"/>
        </w:sdtPr>
        <w:sdtEndPr/>
        <w:sdtContent>
          <w:commentRangeStart w:id="44"/>
        </w:sdtContent>
      </w:sdt>
      <w:r>
        <w:rPr>
          <w:rFonts w:ascii="Times New Roman" w:eastAsia="Times New Roman" w:hAnsi="Times New Roman" w:cs="Times New Roman"/>
        </w:rPr>
        <w:t>Sampling</w:t>
      </w:r>
      <w:commentRangeEnd w:id="44"/>
      <w:r>
        <w:commentReference w:id="44"/>
      </w:r>
    </w:p>
    <w:p w14:paraId="00000018" w14:textId="303AA6D8" w:rsidR="008846CB" w:rsidRDefault="00C234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conducted soil sampling in January and February during 2014, 2015, 2018, and 2021. </w:t>
      </w:r>
      <w:r w:rsidR="00DB40B4">
        <w:rPr>
          <w:rFonts w:ascii="Times New Roman" w:eastAsia="Times New Roman" w:hAnsi="Times New Roman" w:cs="Times New Roman"/>
          <w:sz w:val="24"/>
          <w:szCs w:val="24"/>
        </w:rPr>
        <w:t>At each sample location, we sampled soil</w:t>
      </w:r>
      <w:r>
        <w:rPr>
          <w:rFonts w:ascii="Times New Roman" w:eastAsia="Times New Roman" w:hAnsi="Times New Roman" w:cs="Times New Roman"/>
          <w:sz w:val="24"/>
          <w:szCs w:val="24"/>
        </w:rPr>
        <w:t xml:space="preserve"> from five randomly chosen points within </w:t>
      </w:r>
      <w:r w:rsidR="00451617">
        <w:rPr>
          <w:rFonts w:ascii="Times New Roman" w:eastAsia="Times New Roman" w:hAnsi="Times New Roman" w:cs="Times New Roman"/>
          <w:sz w:val="24"/>
          <w:szCs w:val="24"/>
        </w:rPr>
        <w:t xml:space="preserve">the 50 m radius </w:t>
      </w:r>
      <w:r w:rsidR="00DE6C44">
        <w:rPr>
          <w:rFonts w:ascii="Times New Roman" w:eastAsia="Times New Roman" w:hAnsi="Times New Roman" w:cs="Times New Roman"/>
          <w:sz w:val="24"/>
          <w:szCs w:val="24"/>
        </w:rPr>
        <w:t>circle</w:t>
      </w:r>
      <w:r>
        <w:rPr>
          <w:rFonts w:ascii="Times New Roman" w:eastAsia="Times New Roman" w:hAnsi="Times New Roman" w:cs="Times New Roman"/>
          <w:sz w:val="24"/>
          <w:szCs w:val="24"/>
        </w:rPr>
        <w:t xml:space="preserve">. Soils were sampled either with a step probe, or by digging a pit and sampling from the face when probes weren’t feasible. </w:t>
      </w:r>
      <w:r w:rsidR="00451617">
        <w:rPr>
          <w:rFonts w:ascii="Times New Roman" w:eastAsia="Times New Roman" w:hAnsi="Times New Roman" w:cs="Times New Roman"/>
          <w:sz w:val="24"/>
          <w:szCs w:val="24"/>
        </w:rPr>
        <w:t>We took separate</w:t>
      </w:r>
      <w:r>
        <w:rPr>
          <w:rFonts w:ascii="Times New Roman" w:eastAsia="Times New Roman" w:hAnsi="Times New Roman" w:cs="Times New Roman"/>
          <w:sz w:val="24"/>
          <w:szCs w:val="24"/>
        </w:rPr>
        <w:t xml:space="preserve"> samples from the surface (0-10 cm), and </w:t>
      </w:r>
      <w:r>
        <w:rPr>
          <w:rFonts w:ascii="Times New Roman" w:eastAsia="Times New Roman" w:hAnsi="Times New Roman" w:cs="Times New Roman"/>
          <w:sz w:val="24"/>
          <w:szCs w:val="24"/>
        </w:rPr>
        <w:lastRenderedPageBreak/>
        <w:t>from the subsurface (10-40 cm). Soils from all five sample</w:t>
      </w:r>
      <w:r w:rsidR="00451617">
        <w:rPr>
          <w:rFonts w:ascii="Times New Roman" w:eastAsia="Times New Roman" w:hAnsi="Times New Roman" w:cs="Times New Roman"/>
          <w:sz w:val="24"/>
          <w:szCs w:val="24"/>
        </w:rPr>
        <w:t xml:space="preserve"> pits</w:t>
      </w:r>
      <w:r>
        <w:rPr>
          <w:rFonts w:ascii="Times New Roman" w:eastAsia="Times New Roman" w:hAnsi="Times New Roman" w:cs="Times New Roman"/>
          <w:sz w:val="24"/>
          <w:szCs w:val="24"/>
        </w:rPr>
        <w:t xml:space="preserve"> were mixed for each depth</w:t>
      </w:r>
      <w:r w:rsidR="00DE6C44">
        <w:rPr>
          <w:rFonts w:ascii="Times New Roman" w:eastAsia="Times New Roman" w:hAnsi="Times New Roman" w:cs="Times New Roman"/>
          <w:sz w:val="24"/>
          <w:szCs w:val="24"/>
        </w:rPr>
        <w:t xml:space="preserve"> at each point</w:t>
      </w:r>
      <w:r>
        <w:rPr>
          <w:rFonts w:ascii="Times New Roman" w:eastAsia="Times New Roman" w:hAnsi="Times New Roman" w:cs="Times New Roman"/>
          <w:sz w:val="24"/>
          <w:szCs w:val="24"/>
        </w:rPr>
        <w:t xml:space="preserve">, resulting in two </w:t>
      </w:r>
      <w:sdt>
        <w:sdtPr>
          <w:tag w:val="goog_rdk_45"/>
          <w:id w:val="1928769767"/>
        </w:sdtPr>
        <w:sdtEndPr/>
        <w:sdtContent>
          <w:ins w:id="45" w:author="Chelsea Carey" w:date="2022-02-24T06:33:00Z">
            <w:r>
              <w:rPr>
                <w:rFonts w:ascii="Times New Roman" w:eastAsia="Times New Roman" w:hAnsi="Times New Roman" w:cs="Times New Roman"/>
                <w:sz w:val="24"/>
                <w:szCs w:val="24"/>
              </w:rPr>
              <w:t>composited</w:t>
            </w:r>
          </w:ins>
        </w:sdtContent>
      </w:sdt>
      <w:sdt>
        <w:sdtPr>
          <w:tag w:val="goog_rdk_46"/>
          <w:id w:val="-540590816"/>
        </w:sdtPr>
        <w:sdtEndPr/>
        <w:sdtContent>
          <w:del w:id="46" w:author="Chelsea Carey" w:date="2022-02-24T06:33:00Z">
            <w:r>
              <w:rPr>
                <w:rFonts w:ascii="Times New Roman" w:eastAsia="Times New Roman" w:hAnsi="Times New Roman" w:cs="Times New Roman"/>
                <w:sz w:val="24"/>
                <w:szCs w:val="24"/>
              </w:rPr>
              <w:delText>conglomerate</w:delText>
            </w:r>
          </w:del>
        </w:sdtContent>
      </w:sdt>
      <w:r>
        <w:rPr>
          <w:rFonts w:ascii="Times New Roman" w:eastAsia="Times New Roman" w:hAnsi="Times New Roman" w:cs="Times New Roman"/>
          <w:sz w:val="24"/>
          <w:szCs w:val="24"/>
        </w:rPr>
        <w:t xml:space="preserve"> samples for each plot - one from 0-10 cm and one from 10-40 cm. Samples from 4 </w:t>
      </w:r>
      <w:r w:rsidR="00DE6C44">
        <w:rPr>
          <w:rFonts w:ascii="Times New Roman" w:eastAsia="Times New Roman" w:hAnsi="Times New Roman" w:cs="Times New Roman"/>
          <w:sz w:val="24"/>
          <w:szCs w:val="24"/>
        </w:rPr>
        <w:t>sites</w:t>
      </w:r>
      <w:r>
        <w:rPr>
          <w:rFonts w:ascii="Times New Roman" w:eastAsia="Times New Roman" w:hAnsi="Times New Roman" w:cs="Times New Roman"/>
          <w:sz w:val="24"/>
          <w:szCs w:val="24"/>
        </w:rPr>
        <w:t xml:space="preserve"> were taken in 2014, and 26 were taken in 2015. These 30 </w:t>
      </w:r>
      <w:r w:rsidR="00DE6C44">
        <w:rPr>
          <w:rFonts w:ascii="Times New Roman" w:eastAsia="Times New Roman" w:hAnsi="Times New Roman" w:cs="Times New Roman"/>
          <w:sz w:val="24"/>
          <w:szCs w:val="24"/>
        </w:rPr>
        <w:t xml:space="preserve">sites </w:t>
      </w:r>
      <w:r>
        <w:rPr>
          <w:rFonts w:ascii="Times New Roman" w:eastAsia="Times New Roman" w:hAnsi="Times New Roman" w:cs="Times New Roman"/>
          <w:sz w:val="24"/>
          <w:szCs w:val="24"/>
        </w:rPr>
        <w:t>were resampled in 2018, and 15 were resampled in 2021 (Table 1). Upon resampling,</w:t>
      </w:r>
      <w:r w:rsidR="00DE6C44">
        <w:rPr>
          <w:rFonts w:ascii="Times New Roman" w:eastAsia="Times New Roman" w:hAnsi="Times New Roman" w:cs="Times New Roman"/>
          <w:sz w:val="24"/>
          <w:szCs w:val="24"/>
        </w:rPr>
        <w:t xml:space="preserve"> the 5 </w:t>
      </w:r>
      <w:r>
        <w:rPr>
          <w:rFonts w:ascii="Times New Roman" w:eastAsia="Times New Roman" w:hAnsi="Times New Roman" w:cs="Times New Roman"/>
          <w:sz w:val="24"/>
          <w:szCs w:val="24"/>
        </w:rPr>
        <w:t xml:space="preserve">soil </w:t>
      </w:r>
      <w:r w:rsidR="00DE6C44">
        <w:rPr>
          <w:rFonts w:ascii="Times New Roman" w:eastAsia="Times New Roman" w:hAnsi="Times New Roman" w:cs="Times New Roman"/>
          <w:sz w:val="24"/>
          <w:szCs w:val="24"/>
        </w:rPr>
        <w:t>pits or probes were taken 1m</w:t>
      </w:r>
      <w:r>
        <w:rPr>
          <w:rFonts w:ascii="Times New Roman" w:eastAsia="Times New Roman" w:hAnsi="Times New Roman" w:cs="Times New Roman"/>
          <w:sz w:val="24"/>
          <w:szCs w:val="24"/>
        </w:rPr>
        <w:t xml:space="preserve"> directly west of the previous sample, in order to avoid sampling soil from sites where previous sampling had disrupted soil structure.</w:t>
      </w:r>
    </w:p>
    <w:p w14:paraId="00000019" w14:textId="7002AA95" w:rsidR="008846CB" w:rsidRDefault="00C234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Separate samples were taken for the microbial community in April 2018. In order to produce a sample of the microbial community representative of the whole sample area, at each </w:t>
      </w:r>
      <w:r w:rsidR="00944116">
        <w:rPr>
          <w:rFonts w:ascii="Times New Roman" w:eastAsia="Times New Roman" w:hAnsi="Times New Roman" w:cs="Times New Roman"/>
          <w:sz w:val="24"/>
          <w:szCs w:val="24"/>
        </w:rPr>
        <w:t>site</w:t>
      </w:r>
      <w:r w:rsidR="00087E4E">
        <w:rPr>
          <w:rFonts w:ascii="Times New Roman" w:eastAsia="Times New Roman" w:hAnsi="Times New Roman" w:cs="Times New Roman"/>
          <w:sz w:val="24"/>
          <w:szCs w:val="24"/>
        </w:rPr>
        <w:t xml:space="preserve"> we </w:t>
      </w:r>
      <w:r w:rsidR="00944116">
        <w:rPr>
          <w:rFonts w:ascii="Times New Roman" w:eastAsia="Times New Roman" w:hAnsi="Times New Roman" w:cs="Times New Roman"/>
          <w:sz w:val="24"/>
          <w:szCs w:val="24"/>
        </w:rPr>
        <w:t xml:space="preserve">sampled </w:t>
      </w:r>
      <w:r w:rsidR="00087E4E">
        <w:rPr>
          <w:rFonts w:ascii="Times New Roman" w:eastAsia="Times New Roman" w:hAnsi="Times New Roman" w:cs="Times New Roman"/>
          <w:sz w:val="24"/>
          <w:szCs w:val="24"/>
        </w:rPr>
        <w:t xml:space="preserve">with </w:t>
      </w:r>
      <w:r>
        <w:rPr>
          <w:rFonts w:ascii="Times New Roman" w:eastAsia="Times New Roman" w:hAnsi="Times New Roman" w:cs="Times New Roman"/>
          <w:sz w:val="24"/>
          <w:szCs w:val="24"/>
        </w:rPr>
        <w:t>a sterilized step probe</w:t>
      </w:r>
      <w:r w:rsidR="00087E4E">
        <w:rPr>
          <w:rFonts w:ascii="Times New Roman" w:eastAsia="Times New Roman" w:hAnsi="Times New Roman" w:cs="Times New Roman"/>
          <w:sz w:val="24"/>
          <w:szCs w:val="24"/>
        </w:rPr>
        <w:t xml:space="preserve"> at five locations within the 50-m radius circle</w:t>
      </w:r>
      <w:r>
        <w:rPr>
          <w:rFonts w:ascii="Times New Roman" w:eastAsia="Times New Roman" w:hAnsi="Times New Roman" w:cs="Times New Roman"/>
          <w:sz w:val="24"/>
          <w:szCs w:val="24"/>
        </w:rPr>
        <w:t xml:space="preserve">. </w:t>
      </w:r>
      <w:r w:rsidR="00087E4E">
        <w:rPr>
          <w:rFonts w:ascii="Times New Roman" w:eastAsia="Times New Roman" w:hAnsi="Times New Roman" w:cs="Times New Roman"/>
          <w:sz w:val="24"/>
          <w:szCs w:val="24"/>
        </w:rPr>
        <w:t xml:space="preserve">Each sample </w:t>
      </w:r>
      <w:r>
        <w:rPr>
          <w:rFonts w:ascii="Times New Roman" w:eastAsia="Times New Roman" w:hAnsi="Times New Roman" w:cs="Times New Roman"/>
          <w:sz w:val="24"/>
          <w:szCs w:val="24"/>
        </w:rPr>
        <w:t>was split into 0-10cm and 10-40 cm layers, and soils from each depth were combined into a composite sample</w:t>
      </w:r>
      <w:r w:rsidR="00087E4E">
        <w:rPr>
          <w:rFonts w:ascii="Times New Roman" w:eastAsia="Times New Roman" w:hAnsi="Times New Roman" w:cs="Times New Roman"/>
          <w:sz w:val="24"/>
          <w:szCs w:val="24"/>
        </w:rPr>
        <w:t xml:space="preserve"> for a total of 30 samples from each depth. Samples were</w:t>
      </w:r>
      <w:r>
        <w:rPr>
          <w:rFonts w:ascii="Times New Roman" w:eastAsia="Times New Roman" w:hAnsi="Times New Roman" w:cs="Times New Roman"/>
          <w:sz w:val="24"/>
          <w:szCs w:val="24"/>
        </w:rPr>
        <w:t xml:space="preserve"> stored in a whirlpak, and frozen until analysis.</w:t>
      </w:r>
    </w:p>
    <w:p w14:paraId="0000001A" w14:textId="77777777" w:rsidR="008846CB" w:rsidRDefault="00C2340F">
      <w:pPr>
        <w:pStyle w:val="Heading4"/>
        <w:rPr>
          <w:rFonts w:ascii="Times New Roman" w:eastAsia="Times New Roman" w:hAnsi="Times New Roman" w:cs="Times New Roman"/>
        </w:rPr>
      </w:pPr>
      <w:bookmarkStart w:id="47" w:name="_heading=h.zfpn40lojy8f" w:colFirst="0" w:colLast="0"/>
      <w:bookmarkEnd w:id="47"/>
      <w:r>
        <w:rPr>
          <w:rFonts w:ascii="Times New Roman" w:eastAsia="Times New Roman" w:hAnsi="Times New Roman" w:cs="Times New Roman"/>
        </w:rPr>
        <w:t>Soil Measurements</w:t>
      </w:r>
    </w:p>
    <w:p w14:paraId="0000001B" w14:textId="77777777" w:rsidR="008846CB" w:rsidRDefault="00C2340F">
      <w:pPr>
        <w:rPr>
          <w:rFonts w:ascii="Times New Roman" w:eastAsia="Times New Roman" w:hAnsi="Times New Roman" w:cs="Times New Roman"/>
          <w:sz w:val="24"/>
          <w:szCs w:val="24"/>
        </w:rPr>
      </w:pPr>
      <w:r>
        <w:rPr>
          <w:rFonts w:ascii="Times New Roman" w:eastAsia="Times New Roman" w:hAnsi="Times New Roman" w:cs="Times New Roman"/>
          <w:sz w:val="24"/>
          <w:szCs w:val="24"/>
        </w:rPr>
        <w:t>Soil samples were sent to the University of Idaho Soil Analytical laboratory for texture and SOC analysis. To measure SOC, each sample was pre-treated with acid to remove carbonates, and organic carbon content was determined with an Elemental Analyzer. Soil texture was determined using a hydrometer method to measure relative content of sand, silt, and clay.</w:t>
      </w:r>
    </w:p>
    <w:p w14:paraId="0000001C" w14:textId="77777777" w:rsidR="008846CB" w:rsidRDefault="00C2340F">
      <w:pPr>
        <w:pStyle w:val="Heading4"/>
        <w:rPr>
          <w:rFonts w:ascii="Times New Roman" w:eastAsia="Times New Roman" w:hAnsi="Times New Roman" w:cs="Times New Roman"/>
        </w:rPr>
      </w:pPr>
      <w:bookmarkStart w:id="48" w:name="_heading=h.7wom62wgdbkr" w:colFirst="0" w:colLast="0"/>
      <w:bookmarkEnd w:id="48"/>
      <w:r>
        <w:rPr>
          <w:rFonts w:ascii="Times New Roman" w:eastAsia="Times New Roman" w:hAnsi="Times New Roman" w:cs="Times New Roman"/>
        </w:rPr>
        <w:t>16</w:t>
      </w:r>
      <w:sdt>
        <w:sdtPr>
          <w:tag w:val="goog_rdk_47"/>
          <w:id w:val="1241682381"/>
        </w:sdtPr>
        <w:sdtEndPr/>
        <w:sdtContent>
          <w:ins w:id="49" w:author="Chelsea Carey" w:date="2022-02-24T19:18:00Z">
            <w:r>
              <w:rPr>
                <w:rFonts w:ascii="Times New Roman" w:eastAsia="Times New Roman" w:hAnsi="Times New Roman" w:cs="Times New Roman"/>
              </w:rPr>
              <w:t>S and ITS Bioinformatics</w:t>
            </w:r>
          </w:ins>
        </w:sdtContent>
      </w:sdt>
    </w:p>
    <w:p w14:paraId="3F040FC3" w14:textId="4FA3C995" w:rsidR="003550B7" w:rsidRDefault="00C234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quantify bacterial and archaeal communities (henceforth called bacterial communities), we </w:t>
      </w:r>
      <w:sdt>
        <w:sdtPr>
          <w:tag w:val="goog_rdk_48"/>
          <w:id w:val="-763453429"/>
        </w:sdtPr>
        <w:sdtEndPr/>
        <w:sdtContent>
          <w:del w:id="50" w:author="Chelsea Carey" w:date="2022-02-24T04:51:00Z">
            <w:r>
              <w:rPr>
                <w:rFonts w:ascii="Times New Roman" w:eastAsia="Times New Roman" w:hAnsi="Times New Roman" w:cs="Times New Roman"/>
                <w:sz w:val="24"/>
                <w:szCs w:val="24"/>
              </w:rPr>
              <w:delText xml:space="preserve">Microbial community composition was determined by sampling soil with a step probe in 2018. Soil from 0-10 cm and 10-40 cm was separated and analyzed separately. </w:delText>
            </w:r>
          </w:del>
        </w:sdtContent>
      </w:sdt>
      <w:r w:rsidR="003614D2">
        <w:rPr>
          <w:rFonts w:ascii="Times New Roman" w:eastAsia="Times New Roman" w:hAnsi="Times New Roman" w:cs="Times New Roman"/>
          <w:sz w:val="24"/>
          <w:szCs w:val="24"/>
        </w:rPr>
        <w:t>One sample did not produce good quality</w:t>
      </w:r>
      <w:r w:rsidR="003550B7">
        <w:rPr>
          <w:rFonts w:ascii="Times New Roman" w:eastAsia="Times New Roman" w:hAnsi="Times New Roman" w:cs="Times New Roman"/>
          <w:sz w:val="24"/>
          <w:szCs w:val="24"/>
        </w:rPr>
        <w:t xml:space="preserve"> sequencing</w:t>
      </w:r>
      <w:r w:rsidR="003614D2">
        <w:rPr>
          <w:rFonts w:ascii="Times New Roman" w:eastAsia="Times New Roman" w:hAnsi="Times New Roman" w:cs="Times New Roman"/>
          <w:sz w:val="24"/>
          <w:szCs w:val="24"/>
        </w:rPr>
        <w:t xml:space="preserve"> data</w:t>
      </w:r>
      <w:r>
        <w:rPr>
          <w:rFonts w:ascii="Times New Roman" w:eastAsia="Times New Roman" w:hAnsi="Times New Roman" w:cs="Times New Roman"/>
          <w:sz w:val="24"/>
          <w:szCs w:val="24"/>
        </w:rPr>
        <w:t xml:space="preserve"> from 0-10 cm</w:t>
      </w:r>
      <w:r w:rsidR="003614D2">
        <w:rPr>
          <w:rFonts w:ascii="Times New Roman" w:eastAsia="Times New Roman" w:hAnsi="Times New Roman" w:cs="Times New Roman"/>
          <w:sz w:val="24"/>
          <w:szCs w:val="24"/>
        </w:rPr>
        <w:t xml:space="preserve">, so there were a total of </w:t>
      </w:r>
      <w:r>
        <w:rPr>
          <w:rFonts w:ascii="Times New Roman" w:eastAsia="Times New Roman" w:hAnsi="Times New Roman" w:cs="Times New Roman"/>
          <w:sz w:val="24"/>
          <w:szCs w:val="24"/>
        </w:rPr>
        <w:t>29 samples</w:t>
      </w:r>
      <w:r w:rsidR="003614D2">
        <w:rPr>
          <w:rFonts w:ascii="Times New Roman" w:eastAsia="Times New Roman" w:hAnsi="Times New Roman" w:cs="Times New Roman"/>
          <w:sz w:val="24"/>
          <w:szCs w:val="24"/>
        </w:rPr>
        <w:t xml:space="preserve"> from 0-10cm and 30 samples</w:t>
      </w:r>
      <w:r>
        <w:rPr>
          <w:rFonts w:ascii="Times New Roman" w:eastAsia="Times New Roman" w:hAnsi="Times New Roman" w:cs="Times New Roman"/>
          <w:sz w:val="24"/>
          <w:szCs w:val="24"/>
        </w:rPr>
        <w:t xml:space="preserve"> from 10-40 cm.</w:t>
      </w:r>
    </w:p>
    <w:p w14:paraId="60AF0948" w14:textId="3603ECE4" w:rsidR="003550B7" w:rsidRDefault="003550B7">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 xml:space="preserve">Explain DNA stuff here </w:t>
      </w:r>
      <w:r>
        <w:rPr>
          <w:rFonts w:ascii="Times New Roman" w:eastAsia="Times New Roman" w:hAnsi="Times New Roman" w:cs="Times New Roman"/>
          <w:sz w:val="24"/>
          <w:szCs w:val="24"/>
        </w:rPr>
        <w:t xml:space="preserve"> </w:t>
      </w:r>
    </w:p>
    <w:p w14:paraId="0000001E" w14:textId="77777777" w:rsidR="008846CB" w:rsidRDefault="00C234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Only forward reads were used for the ITS samples due to low quality reverse reads. Fungal sequences were demultiplexed using QIIME 2 (version 2020.8.0) and filtered using DADA2 (version 1.22.0) with no allowed ‘N’ calls, a maximum of 2 expected errors, and truncated at quality scores of 2 or less for a minimum length of 50bp. After filtering, </w:t>
      </w:r>
      <w:sdt>
        <w:sdtPr>
          <w:tag w:val="goog_rdk_49"/>
          <w:id w:val="681402929"/>
        </w:sdtPr>
        <w:sdtEndPr/>
        <w:sdtContent>
          <w:commentRangeStart w:id="51"/>
        </w:sdtContent>
      </w:sdt>
      <w:sdt>
        <w:sdtPr>
          <w:tag w:val="goog_rdk_50"/>
          <w:id w:val="975724936"/>
        </w:sdtPr>
        <w:sdtEndPr/>
        <w:sdtContent>
          <w:commentRangeStart w:id="52"/>
        </w:sdtContent>
      </w:sdt>
      <w:r>
        <w:rPr>
          <w:rFonts w:ascii="Times New Roman" w:eastAsia="Times New Roman" w:hAnsi="Times New Roman" w:cs="Times New Roman"/>
          <w:sz w:val="24"/>
          <w:szCs w:val="24"/>
        </w:rPr>
        <w:t>XX percent of reads were retained for an average of XX reads per sample (min. XX, max XX)</w:t>
      </w:r>
      <w:commentRangeEnd w:id="51"/>
      <w:r>
        <w:commentReference w:id="51"/>
      </w:r>
      <w:commentRangeEnd w:id="52"/>
      <w:r>
        <w:commentReference w:id="52"/>
      </w:r>
      <w:r>
        <w:rPr>
          <w:rFonts w:ascii="Times New Roman" w:eastAsia="Times New Roman" w:hAnsi="Times New Roman" w:cs="Times New Roman"/>
          <w:sz w:val="24"/>
          <w:szCs w:val="24"/>
        </w:rPr>
        <w:t xml:space="preserve">. We did not rarefy our sequences due to the potential for false positives in differential abundance and maintained ASVs in order to capture the widest diversity of fungi in our samples </w:t>
      </w:r>
      <w:r>
        <w:t>(McMurdie &amp; Holmes, 2014)</w:t>
      </w:r>
      <w:r>
        <w:rPr>
          <w:rFonts w:ascii="Times New Roman" w:eastAsia="Times New Roman" w:hAnsi="Times New Roman" w:cs="Times New Roman"/>
          <w:sz w:val="24"/>
          <w:szCs w:val="24"/>
        </w:rPr>
        <w:t xml:space="preserve">. Fungal sequence variants were given taxonomic assignments through the UNITE database </w:t>
      </w:r>
      <w:r>
        <w:rPr>
          <w:rFonts w:ascii="Times New Roman" w:eastAsia="Times New Roman" w:hAnsi="Times New Roman" w:cs="Times New Roman"/>
          <w:color w:val="000000"/>
          <w:sz w:val="24"/>
          <w:szCs w:val="24"/>
        </w:rPr>
        <w:t>(Nilsson et al., 2019)</w:t>
      </w:r>
      <w:r>
        <w:rPr>
          <w:rFonts w:ascii="Times New Roman" w:eastAsia="Times New Roman" w:hAnsi="Times New Roman" w:cs="Times New Roman"/>
          <w:sz w:val="24"/>
          <w:szCs w:val="24"/>
        </w:rPr>
        <w:t xml:space="preserve"> (Wright, 2020) and assigned to functional guilds using the FUNGuild database </w:t>
      </w:r>
      <w:r>
        <w:rPr>
          <w:rFonts w:ascii="Times New Roman" w:eastAsia="Times New Roman" w:hAnsi="Times New Roman" w:cs="Times New Roman"/>
          <w:color w:val="000000"/>
          <w:sz w:val="24"/>
          <w:szCs w:val="24"/>
        </w:rPr>
        <w:t>(Nguyen et al., 2016)</w:t>
      </w:r>
      <w:r>
        <w:rPr>
          <w:rFonts w:ascii="Times New Roman" w:eastAsia="Times New Roman" w:hAnsi="Times New Roman" w:cs="Times New Roman"/>
          <w:sz w:val="24"/>
          <w:szCs w:val="24"/>
        </w:rPr>
        <w:t>.</w:t>
      </w:r>
    </w:p>
    <w:p w14:paraId="0000001F" w14:textId="77777777" w:rsidR="008846CB" w:rsidRDefault="00C2340F">
      <w:pPr>
        <w:pStyle w:val="Heading4"/>
        <w:rPr>
          <w:rFonts w:ascii="Times New Roman" w:eastAsia="Times New Roman" w:hAnsi="Times New Roman" w:cs="Times New Roman"/>
        </w:rPr>
      </w:pPr>
      <w:bookmarkStart w:id="53" w:name="_heading=h.xrvsqrtq1zq9" w:colFirst="0" w:colLast="0"/>
      <w:bookmarkEnd w:id="53"/>
      <w:r>
        <w:rPr>
          <w:rFonts w:ascii="Times New Roman" w:eastAsia="Times New Roman" w:hAnsi="Times New Roman" w:cs="Times New Roman"/>
        </w:rPr>
        <w:t>Plant Community</w:t>
      </w:r>
    </w:p>
    <w:p w14:paraId="00000020" w14:textId="0B5A574E" w:rsidR="008846CB" w:rsidRDefault="00C2340F">
      <w:pPr>
        <w:rPr>
          <w:rFonts w:ascii="Times New Roman" w:eastAsia="Times New Roman" w:hAnsi="Times New Roman" w:cs="Times New Roman"/>
          <w:sz w:val="24"/>
          <w:szCs w:val="24"/>
        </w:rPr>
      </w:pPr>
      <w:r>
        <w:rPr>
          <w:rFonts w:ascii="Times New Roman" w:eastAsia="Times New Roman" w:hAnsi="Times New Roman" w:cs="Times New Roman"/>
          <w:sz w:val="24"/>
          <w:szCs w:val="24"/>
        </w:rPr>
        <w:t>We assessed plant communities by running two 50 meter transects in opposite directions</w:t>
      </w:r>
      <w:r w:rsidR="003550B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from the center </w:t>
      </w:r>
      <w:r w:rsidR="003550B7">
        <w:rPr>
          <w:rFonts w:ascii="Times New Roman" w:eastAsia="Times New Roman" w:hAnsi="Times New Roman" w:cs="Times New Roman"/>
          <w:sz w:val="24"/>
          <w:szCs w:val="24"/>
        </w:rPr>
        <w:t>to the edge of each sample location</w:t>
      </w:r>
      <w:r>
        <w:rPr>
          <w:rFonts w:ascii="Times New Roman" w:eastAsia="Times New Roman" w:hAnsi="Times New Roman" w:cs="Times New Roman"/>
          <w:sz w:val="24"/>
          <w:szCs w:val="24"/>
        </w:rPr>
        <w:t xml:space="preserve">. Transects were run at a random direction from the center. Upon resampling, transects were run in the same direction as transects from the first visit. To survey vegetation along the transect, we dropped a steel pin every 1 meter. We recorded every herbaceous species touching the pin. If the pin or the vertical projection of the pin touched woody vegetation, the woody vegetation was recorded as a canopy species </w:t>
      </w:r>
      <w:r>
        <w:rPr>
          <w:rFonts w:ascii="Times New Roman" w:eastAsia="Times New Roman" w:hAnsi="Times New Roman" w:cs="Times New Roman"/>
          <w:color w:val="000000"/>
          <w:sz w:val="24"/>
          <w:szCs w:val="24"/>
        </w:rPr>
        <w:t>(Porzig et al., 2018)</w:t>
      </w:r>
      <w:r>
        <w:rPr>
          <w:rFonts w:ascii="Times New Roman" w:eastAsia="Times New Roman" w:hAnsi="Times New Roman" w:cs="Times New Roman"/>
          <w:sz w:val="24"/>
          <w:szCs w:val="24"/>
        </w:rPr>
        <w:t>.</w:t>
      </w:r>
      <w:r w:rsidR="00DE5C61">
        <w:rPr>
          <w:rFonts w:ascii="Times New Roman" w:eastAsia="Times New Roman" w:hAnsi="Times New Roman" w:cs="Times New Roman"/>
          <w:sz w:val="24"/>
          <w:szCs w:val="24"/>
        </w:rPr>
        <w:t xml:space="preserve"> </w:t>
      </w:r>
      <w:r w:rsidR="00DD5FC9">
        <w:rPr>
          <w:rFonts w:ascii="Times New Roman" w:eastAsia="Times New Roman" w:hAnsi="Times New Roman" w:cs="Times New Roman"/>
          <w:sz w:val="24"/>
          <w:szCs w:val="24"/>
        </w:rPr>
        <w:lastRenderedPageBreak/>
        <w:t>We surveyed</w:t>
      </w:r>
      <w:r w:rsidR="00D848E2">
        <w:rPr>
          <w:rFonts w:ascii="Times New Roman" w:eastAsia="Times New Roman" w:hAnsi="Times New Roman" w:cs="Times New Roman"/>
          <w:sz w:val="24"/>
          <w:szCs w:val="24"/>
        </w:rPr>
        <w:t xml:space="preserve"> the same</w:t>
      </w:r>
      <w:r w:rsidR="00DD5FC9">
        <w:rPr>
          <w:rFonts w:ascii="Times New Roman" w:eastAsia="Times New Roman" w:hAnsi="Times New Roman" w:cs="Times New Roman"/>
          <w:sz w:val="24"/>
          <w:szCs w:val="24"/>
        </w:rPr>
        <w:t xml:space="preserve"> 30 sites </w:t>
      </w:r>
      <w:r w:rsidR="00D848E2">
        <w:rPr>
          <w:rFonts w:ascii="Times New Roman" w:eastAsia="Times New Roman" w:hAnsi="Times New Roman" w:cs="Times New Roman"/>
          <w:sz w:val="24"/>
          <w:szCs w:val="24"/>
        </w:rPr>
        <w:t xml:space="preserve">that were sampled for soil </w:t>
      </w:r>
      <w:r w:rsidR="00DD5FC9">
        <w:rPr>
          <w:rFonts w:ascii="Times New Roman" w:eastAsia="Times New Roman" w:hAnsi="Times New Roman" w:cs="Times New Roman"/>
          <w:sz w:val="24"/>
          <w:szCs w:val="24"/>
        </w:rPr>
        <w:t>in</w:t>
      </w:r>
      <w:r w:rsidR="00DE5C61">
        <w:rPr>
          <w:rFonts w:ascii="Times New Roman" w:eastAsia="Times New Roman" w:hAnsi="Times New Roman" w:cs="Times New Roman"/>
          <w:sz w:val="24"/>
          <w:szCs w:val="24"/>
        </w:rPr>
        <w:t xml:space="preserve"> </w:t>
      </w:r>
      <w:r w:rsidR="00DD5FC9">
        <w:rPr>
          <w:rFonts w:ascii="Times New Roman" w:eastAsia="Times New Roman" w:hAnsi="Times New Roman" w:cs="Times New Roman"/>
          <w:sz w:val="24"/>
          <w:szCs w:val="24"/>
        </w:rPr>
        <w:t>the</w:t>
      </w:r>
      <w:r w:rsidR="00DE5C61">
        <w:rPr>
          <w:rFonts w:ascii="Times New Roman" w:eastAsia="Times New Roman" w:hAnsi="Times New Roman" w:cs="Times New Roman"/>
          <w:sz w:val="24"/>
          <w:szCs w:val="24"/>
        </w:rPr>
        <w:t xml:space="preserve"> spring of 2018</w:t>
      </w:r>
      <w:r w:rsidR="00DD5FC9">
        <w:rPr>
          <w:rFonts w:ascii="Times New Roman" w:eastAsia="Times New Roman" w:hAnsi="Times New Roman" w:cs="Times New Roman"/>
          <w:sz w:val="24"/>
          <w:szCs w:val="24"/>
        </w:rPr>
        <w:t xml:space="preserve"> when most plants were close to maturity and were therefore identifiable. We were only able to return to sample 15 of these sites</w:t>
      </w:r>
      <w:r w:rsidR="00DE5C61">
        <w:rPr>
          <w:rFonts w:ascii="Times New Roman" w:eastAsia="Times New Roman" w:hAnsi="Times New Roman" w:cs="Times New Roman"/>
          <w:sz w:val="24"/>
          <w:szCs w:val="24"/>
        </w:rPr>
        <w:t xml:space="preserve"> </w:t>
      </w:r>
      <w:r w:rsidR="00DD5FC9">
        <w:rPr>
          <w:rFonts w:ascii="Times New Roman" w:eastAsia="Times New Roman" w:hAnsi="Times New Roman" w:cs="Times New Roman"/>
          <w:sz w:val="24"/>
          <w:szCs w:val="24"/>
        </w:rPr>
        <w:t>in</w:t>
      </w:r>
      <w:r w:rsidR="00DE5C61">
        <w:rPr>
          <w:rFonts w:ascii="Times New Roman" w:eastAsia="Times New Roman" w:hAnsi="Times New Roman" w:cs="Times New Roman"/>
          <w:sz w:val="24"/>
          <w:szCs w:val="24"/>
        </w:rPr>
        <w:t xml:space="preserve"> 2021, </w:t>
      </w:r>
      <w:r w:rsidR="00DD5FC9">
        <w:rPr>
          <w:rFonts w:ascii="Times New Roman" w:eastAsia="Times New Roman" w:hAnsi="Times New Roman" w:cs="Times New Roman"/>
          <w:sz w:val="24"/>
          <w:szCs w:val="24"/>
        </w:rPr>
        <w:t>due to pandemic-related complications.</w:t>
      </w:r>
    </w:p>
    <w:p w14:paraId="00000021" w14:textId="77777777" w:rsidR="008846CB" w:rsidRDefault="00C2340F">
      <w:pPr>
        <w:pStyle w:val="Heading4"/>
        <w:rPr>
          <w:rFonts w:ascii="Times New Roman" w:eastAsia="Times New Roman" w:hAnsi="Times New Roman" w:cs="Times New Roman"/>
        </w:rPr>
      </w:pPr>
      <w:bookmarkStart w:id="54" w:name="_heading=h.5ky92lr0cu1c" w:colFirst="0" w:colLast="0"/>
      <w:bookmarkEnd w:id="54"/>
      <w:r>
        <w:rPr>
          <w:rFonts w:ascii="Times New Roman" w:eastAsia="Times New Roman" w:hAnsi="Times New Roman" w:cs="Times New Roman"/>
        </w:rPr>
        <w:t>Statistics</w:t>
      </w:r>
    </w:p>
    <w:p w14:paraId="00000022" w14:textId="098EEDFF" w:rsidR="008846CB" w:rsidRDefault="008B3362">
      <w:pPr>
        <w:rPr>
          <w:rFonts w:ascii="Times New Roman" w:eastAsia="Times New Roman" w:hAnsi="Times New Roman" w:cs="Times New Roman"/>
          <w:sz w:val="24"/>
          <w:szCs w:val="24"/>
        </w:rPr>
      </w:pPr>
      <w:r>
        <w:rPr>
          <w:rFonts w:ascii="Times New Roman" w:eastAsia="Times New Roman" w:hAnsi="Times New Roman" w:cs="Times New Roman"/>
          <w:sz w:val="24"/>
          <w:szCs w:val="24"/>
        </w:rPr>
        <w:t>In all models, we used SOC as a dependent variable, and ecological community metrics as independent variables. Even though cause and effect can go both ways when considering SOC and biota, we tested associations this way because we wanted to understand whether ecological community metrics could be used to predict SOC outcomes. Furthermore, b</w:t>
      </w:r>
      <w:r w:rsidR="00C2340F">
        <w:rPr>
          <w:rFonts w:ascii="Times New Roman" w:eastAsia="Times New Roman" w:hAnsi="Times New Roman" w:cs="Times New Roman"/>
          <w:sz w:val="24"/>
          <w:szCs w:val="24"/>
        </w:rPr>
        <w:t xml:space="preserve">ecause the size of each layer differed, and because we </w:t>
      </w:r>
      <w:r w:rsidR="00C2340F">
        <w:rPr>
          <w:rFonts w:ascii="Times New Roman" w:eastAsia="Times New Roman" w:hAnsi="Times New Roman" w:cs="Times New Roman"/>
          <w:i/>
          <w:sz w:val="24"/>
          <w:szCs w:val="24"/>
        </w:rPr>
        <w:t xml:space="preserve">a priori </w:t>
      </w:r>
      <w:r w:rsidR="00C2340F">
        <w:rPr>
          <w:rFonts w:ascii="Times New Roman" w:eastAsia="Times New Roman" w:hAnsi="Times New Roman" w:cs="Times New Roman"/>
          <w:sz w:val="24"/>
          <w:szCs w:val="24"/>
        </w:rPr>
        <w:t xml:space="preserve">expected different SOC content and rates of change in each layer, we did not see surface and subsurface soils as suitable for comparison in the same statistical models. Therefore, for all analyses, surface and subsurface SOC content were treated as separate response variables. Additionally, because 4 points were sampled in 2014 and the remaining 26 were sampled in 2015, we lumped these points together to calculate changes that preceded sampling in 2018. For brevity, these changes are referred to henceforth as SOC content changes for 2015-2018. </w:t>
      </w:r>
    </w:p>
    <w:p w14:paraId="00000023" w14:textId="77777777" w:rsidR="008846CB" w:rsidRDefault="00C234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Analyses were conducted in R version 4.1.2 using the package </w:t>
      </w:r>
      <w:r>
        <w:rPr>
          <w:rFonts w:ascii="Times New Roman" w:eastAsia="Times New Roman" w:hAnsi="Times New Roman" w:cs="Times New Roman"/>
          <w:i/>
          <w:sz w:val="24"/>
          <w:szCs w:val="24"/>
        </w:rPr>
        <w:t xml:space="preserve">vegan </w:t>
      </w:r>
      <w:r>
        <w:rPr>
          <w:rFonts w:ascii="Times New Roman" w:eastAsia="Times New Roman" w:hAnsi="Times New Roman" w:cs="Times New Roman"/>
          <w:color w:val="000000"/>
          <w:sz w:val="24"/>
          <w:szCs w:val="24"/>
        </w:rPr>
        <w:t>(Oksanen et al., 2020)</w:t>
      </w:r>
      <w:r>
        <w:rPr>
          <w:rFonts w:ascii="Times New Roman" w:eastAsia="Times New Roman" w:hAnsi="Times New Roman" w:cs="Times New Roman"/>
          <w:sz w:val="24"/>
          <w:szCs w:val="24"/>
        </w:rPr>
        <w:t xml:space="preserve">. For plant, bacterial, and fungal communities, we calculated relative abundance of each species or ASV, and then calculated Bray-Curtis distance and used non-metric multidimensional scaling (NMDS) to ordinate data. For fungal and bacterial data, we used 2 NMDS axes. For plant community data, we ordinated herbaceous and woody community data separately, using 3 NMDS axes for the herbaceous community cover, and 2 for woody cover. For microbial community data, because sample depth was a major driver of community composition, we ordinated data from each layer separately for subsequent analyses, in order to best capture variation in community structure that existed within each layer. We then used NMDS ordination scores for 2018 plant and microbial data along with soil texture data as covariates in </w:t>
      </w:r>
      <w:sdt>
        <w:sdtPr>
          <w:tag w:val="goog_rdk_51"/>
          <w:id w:val="1620875270"/>
        </w:sdtPr>
        <w:sdtEndPr/>
        <w:sdtContent>
          <w:commentRangeStart w:id="55"/>
        </w:sdtContent>
      </w:sdt>
      <w:r>
        <w:rPr>
          <w:rFonts w:ascii="Times New Roman" w:eastAsia="Times New Roman" w:hAnsi="Times New Roman" w:cs="Times New Roman"/>
          <w:sz w:val="24"/>
          <w:szCs w:val="24"/>
        </w:rPr>
        <w:t>variation partitioning analysis</w:t>
      </w:r>
      <w:commentRangeEnd w:id="55"/>
      <w:r>
        <w:commentReference w:id="55"/>
      </w:r>
      <w:r>
        <w:rPr>
          <w:rFonts w:ascii="Times New Roman" w:eastAsia="Times New Roman" w:hAnsi="Times New Roman" w:cs="Times New Roman"/>
          <w:sz w:val="24"/>
          <w:szCs w:val="24"/>
        </w:rPr>
        <w:t xml:space="preserve"> to quantify the relative significance of each group of explanatory variables to predict 2018 SOC stocks, 2015-2018 SOC changes, and 2018-2021 SOC changes.</w:t>
      </w:r>
    </w:p>
    <w:p w14:paraId="2BAC7802" w14:textId="77777777" w:rsidR="004B5DE9" w:rsidRDefault="00C234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variation partitioning analysis, we regressed SOC content and changes against NMDS scores using the function </w:t>
      </w:r>
      <w:r>
        <w:rPr>
          <w:rFonts w:ascii="Times New Roman" w:eastAsia="Times New Roman" w:hAnsi="Times New Roman" w:cs="Times New Roman"/>
          <w:i/>
          <w:sz w:val="24"/>
          <w:szCs w:val="24"/>
        </w:rPr>
        <w:t xml:space="preserve">envfit, </w:t>
      </w:r>
      <w:r>
        <w:rPr>
          <w:rFonts w:ascii="Times New Roman" w:eastAsia="Times New Roman" w:hAnsi="Times New Roman" w:cs="Times New Roman"/>
          <w:sz w:val="24"/>
          <w:szCs w:val="24"/>
        </w:rPr>
        <w:t>in order</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to examine relationships between community composition, SOC stocks, and changes in SOC storage. Because two data points contained much higher SOC content than the rest of points, we ran a second round of analyses excluding these points to check whether they had an outsized influence on statistical associations between community structure and SOC. </w:t>
      </w:r>
    </w:p>
    <w:p w14:paraId="68FBAF6A" w14:textId="5C7CFB21" w:rsidR="004B5DE9" w:rsidRDefault="00C2340F">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fungal communities, we followed these analyses by using linear regression to test whether specific</w:t>
      </w:r>
      <w:r w:rsidR="004B5DE9">
        <w:rPr>
          <w:rFonts w:ascii="Times New Roman" w:eastAsia="Times New Roman" w:hAnsi="Times New Roman" w:cs="Times New Roman"/>
          <w:sz w:val="24"/>
          <w:szCs w:val="24"/>
        </w:rPr>
        <w:t xml:space="preserve"> functional</w:t>
      </w:r>
      <w:r>
        <w:rPr>
          <w:rFonts w:ascii="Times New Roman" w:eastAsia="Times New Roman" w:hAnsi="Times New Roman" w:cs="Times New Roman"/>
          <w:sz w:val="24"/>
          <w:szCs w:val="24"/>
        </w:rPr>
        <w:t xml:space="preserve"> guilds of fungi predicted SOC stocks or dynamics.</w:t>
      </w:r>
      <w:r w:rsidR="004B5DE9">
        <w:rPr>
          <w:rFonts w:ascii="Times New Roman" w:eastAsia="Times New Roman" w:hAnsi="Times New Roman" w:cs="Times New Roman"/>
          <w:sz w:val="24"/>
          <w:szCs w:val="24"/>
        </w:rPr>
        <w:t xml:space="preserve"> Because FUNGuild can attribute multiple guilds to a taxon if its function is unknown or if its function varies by context, we calculated relative abundance only from guilds with a known single functional type. By this function, we calculated saprotroph abundance (including plant, leaf, wood, litter, and soil saprotrophs) and mycorrhizal abundance (including arbuscular, ecto-, ericoid, and orchid mycorrhizae).</w:t>
      </w:r>
    </w:p>
    <w:p w14:paraId="00000024" w14:textId="6DADC028" w:rsidR="008846CB" w:rsidRDefault="00C2340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bacterial communities, </w:t>
      </w:r>
      <w:r w:rsidR="004B5DE9">
        <w:rPr>
          <w:rFonts w:ascii="Times New Roman" w:eastAsia="Times New Roman" w:hAnsi="Times New Roman" w:cs="Times New Roman"/>
          <w:sz w:val="24"/>
          <w:szCs w:val="24"/>
        </w:rPr>
        <w:t>after testing</w:t>
      </w:r>
      <w:r>
        <w:rPr>
          <w:rFonts w:ascii="Times New Roman" w:eastAsia="Times New Roman" w:hAnsi="Times New Roman" w:cs="Times New Roman"/>
          <w:sz w:val="24"/>
          <w:szCs w:val="24"/>
        </w:rPr>
        <w:t xml:space="preserve"> associations between community composition and SOC stocks or change, we sorted taxa into functional groups of copiotrophs and oligotrophs. This sorting was only done for taxa belonging to phyla for which these classifications had been previously published. As such, </w:t>
      </w:r>
      <w:r>
        <w:rPr>
          <w:rFonts w:ascii="Times New Roman" w:eastAsia="Times New Roman" w:hAnsi="Times New Roman" w:cs="Times New Roman"/>
          <w:i/>
          <w:sz w:val="24"/>
          <w:szCs w:val="24"/>
        </w:rPr>
        <w:t>Verrucomicrobia</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Acidobacteria</w:t>
      </w:r>
      <w:r>
        <w:rPr>
          <w:rFonts w:ascii="Times New Roman" w:eastAsia="Times New Roman" w:hAnsi="Times New Roman" w:cs="Times New Roman"/>
          <w:sz w:val="24"/>
          <w:szCs w:val="24"/>
        </w:rPr>
        <w:t xml:space="preserve"> were classified as oligotrophs while </w:t>
      </w:r>
      <w:r>
        <w:rPr>
          <w:rFonts w:ascii="Times New Roman" w:eastAsia="Times New Roman" w:hAnsi="Times New Roman" w:cs="Times New Roman"/>
          <w:i/>
          <w:sz w:val="24"/>
          <w:szCs w:val="24"/>
        </w:rPr>
        <w:t>Proteobacteria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Bacteroidetes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Actinobacteria</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Gemmatimonadates</w:t>
      </w:r>
      <w:r>
        <w:rPr>
          <w:rFonts w:ascii="Times New Roman" w:eastAsia="Times New Roman" w:hAnsi="Times New Roman" w:cs="Times New Roman"/>
          <w:sz w:val="24"/>
          <w:szCs w:val="24"/>
        </w:rPr>
        <w:t xml:space="preserve"> were classified as copiotrophs </w:t>
      </w:r>
      <w:r>
        <w:rPr>
          <w:rFonts w:ascii="Times New Roman" w:eastAsia="Times New Roman" w:hAnsi="Times New Roman" w:cs="Times New Roman"/>
          <w:color w:val="000000"/>
          <w:sz w:val="24"/>
          <w:szCs w:val="24"/>
        </w:rPr>
        <w:t>(Fierer et al., 2007; Shao et al., 2021)</w:t>
      </w:r>
      <w:r>
        <w:rPr>
          <w:rFonts w:ascii="Times New Roman" w:eastAsia="Times New Roman" w:hAnsi="Times New Roman" w:cs="Times New Roman"/>
          <w:sz w:val="24"/>
          <w:szCs w:val="24"/>
        </w:rPr>
        <w:t xml:space="preserve">. Following this classification, we calculated the ratio of copiotrophs to oligotrophs (C:O) in the bacterial community and used linear regression to test relationships between this ratio and SOC at each </w:t>
      </w:r>
      <w:sdt>
        <w:sdtPr>
          <w:tag w:val="goog_rdk_52"/>
          <w:id w:val="-1605563990"/>
        </w:sdtPr>
        <w:sdtEndPr/>
        <w:sdtContent>
          <w:commentRangeStart w:id="56"/>
        </w:sdtContent>
      </w:sdt>
      <w:r>
        <w:rPr>
          <w:rFonts w:ascii="Times New Roman" w:eastAsia="Times New Roman" w:hAnsi="Times New Roman" w:cs="Times New Roman"/>
          <w:sz w:val="24"/>
          <w:szCs w:val="24"/>
        </w:rPr>
        <w:t>depth</w:t>
      </w:r>
      <w:commentRangeEnd w:id="56"/>
      <w:r>
        <w:commentReference w:id="56"/>
      </w:r>
      <w:r>
        <w:rPr>
          <w:rFonts w:ascii="Times New Roman" w:eastAsia="Times New Roman" w:hAnsi="Times New Roman" w:cs="Times New Roman"/>
          <w:sz w:val="24"/>
          <w:szCs w:val="24"/>
        </w:rPr>
        <w:t xml:space="preserve">. Additionally, we calculated species richness of each sample, and used linear regression to test associations between richness and SOC stocks. </w:t>
      </w:r>
    </w:p>
    <w:p w14:paraId="00000025" w14:textId="77777777" w:rsidR="008846CB" w:rsidRDefault="00C234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vegetation, we used </w:t>
      </w:r>
      <w:r>
        <w:rPr>
          <w:rFonts w:ascii="Times New Roman" w:eastAsia="Times New Roman" w:hAnsi="Times New Roman" w:cs="Times New Roman"/>
          <w:i/>
          <w:sz w:val="24"/>
          <w:szCs w:val="24"/>
        </w:rPr>
        <w:t>envfit</w:t>
      </w:r>
      <w:r>
        <w:rPr>
          <w:rFonts w:ascii="Times New Roman" w:eastAsia="Times New Roman" w:hAnsi="Times New Roman" w:cs="Times New Roman"/>
          <w:sz w:val="24"/>
          <w:szCs w:val="24"/>
        </w:rPr>
        <w:t xml:space="preserve"> to test associations between species composition NMDS scores and SOC at each depth. When we found significant associations, we followed by using regression to examine relationships between the relative cover of functional groups and SOC changes. Additionally, we calculated Shannon-Weaver diversity for the herbaceous community at each site from 2018 and 2021 and used linear regression to test associations between diversity and SOC stocks. Furthermore, because vegetation data was taken in multiple years, to characterize changes across years, we simply took the difference between the standardized herbaceous community composition at the same sites in different years. We then calculated Euclidean distance for the matrix of community composition change and used NMDS to ordinate these data. We then used linear regression between NMDS scores for community composition change and changes in SOC over the same time period. When we found significant associations, we followed by examining associations between changes in specific functional groups and changes in SOC. </w:t>
      </w:r>
    </w:p>
    <w:p w14:paraId="00000026" w14:textId="77777777" w:rsidR="008846CB" w:rsidRDefault="00C2340F">
      <w:pPr>
        <w:pStyle w:val="Heading3"/>
        <w:rPr>
          <w:rFonts w:ascii="Times New Roman" w:eastAsia="Times New Roman" w:hAnsi="Times New Roman" w:cs="Times New Roman"/>
          <w:sz w:val="24"/>
          <w:szCs w:val="24"/>
        </w:rPr>
      </w:pPr>
      <w:bookmarkStart w:id="57" w:name="_heading=h.s3ohwc69t553" w:colFirst="0" w:colLast="0"/>
      <w:bookmarkEnd w:id="57"/>
      <w:r>
        <w:rPr>
          <w:rFonts w:ascii="Times New Roman" w:eastAsia="Times New Roman" w:hAnsi="Times New Roman" w:cs="Times New Roman"/>
          <w:sz w:val="24"/>
          <w:szCs w:val="24"/>
        </w:rPr>
        <w:t>Results</w:t>
      </w:r>
    </w:p>
    <w:p w14:paraId="00000027" w14:textId="77777777" w:rsidR="008846CB" w:rsidRDefault="00C2340F">
      <w:pPr>
        <w:rPr>
          <w:rFonts w:ascii="Times New Roman" w:eastAsia="Times New Roman" w:hAnsi="Times New Roman" w:cs="Times New Roman"/>
          <w:sz w:val="24"/>
          <w:szCs w:val="24"/>
        </w:rPr>
      </w:pPr>
      <w:r>
        <w:rPr>
          <w:rFonts w:ascii="Times New Roman" w:eastAsia="Times New Roman" w:hAnsi="Times New Roman" w:cs="Times New Roman"/>
          <w:sz w:val="24"/>
          <w:szCs w:val="24"/>
        </w:rPr>
        <w:t>Mean SOC content was lower in 2018 than in 2014 and 2015, and was lower in 2021 than in 2018 for both 0-10 cm and 10-40 cm. However, because only half of the points were measured in 2021, the measured points actually showed a mean increase in SOC from 2018 to 2021 (Table 2).</w:t>
      </w:r>
    </w:p>
    <w:p w14:paraId="00000028" w14:textId="77777777" w:rsidR="008846CB" w:rsidRDefault="00C2340F">
      <w:pPr>
        <w:pStyle w:val="Heading4"/>
        <w:rPr>
          <w:rFonts w:ascii="Times New Roman" w:eastAsia="Times New Roman" w:hAnsi="Times New Roman" w:cs="Times New Roman"/>
        </w:rPr>
      </w:pPr>
      <w:bookmarkStart w:id="58" w:name="_heading=h.s1e16xxd2a6l" w:colFirst="0" w:colLast="0"/>
      <w:bookmarkEnd w:id="58"/>
      <w:r>
        <w:rPr>
          <w:rFonts w:ascii="Times New Roman" w:eastAsia="Times New Roman" w:hAnsi="Times New Roman" w:cs="Times New Roman"/>
        </w:rPr>
        <w:t>Variation Partitioning</w:t>
      </w:r>
    </w:p>
    <w:p w14:paraId="00000029" w14:textId="77777777" w:rsidR="008846CB" w:rsidRDefault="00C234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variation partitioning model of 2018 SOC content, which included ordinations of plant communities, bacterial communities, and fungal communities, predicted 73% of variation for 0-10cm (Fig. 2A) and 71% of variation for 10-40cm (Fig. 2B). Fungal communities were the strongest predictors of SOC content in surface soil, explaining 28% of variation individually, though plant and bacterial communities also explained 6% and 19% of variation respectively (Figure 2A.). Bacterial communities were the strongest individual predictors of SOC content in the subsurface, explaining 25% of variation individually, while plant community structure explained 1% of variation and fungal communities explained 7% (Figure 2B). Variation partitioning models did not effectively explain past changes in SOC content between 2014 and 2015-2018 in surface soils, or in subsurface soils (Fig 2C-D). Variation partitioning models predicted 58% of variability SOC content changes between 2018 and 2021 in surface soils (Fig 2E). For these models, plants communities individually explained 6% of variation, bacterial </w:t>
      </w:r>
      <w:r>
        <w:rPr>
          <w:rFonts w:ascii="Times New Roman" w:eastAsia="Times New Roman" w:hAnsi="Times New Roman" w:cs="Times New Roman"/>
          <w:sz w:val="24"/>
          <w:szCs w:val="24"/>
        </w:rPr>
        <w:lastRenderedPageBreak/>
        <w:t>communities explained 18%, and fungal communities explained 14% of variability, with 52% of explained variability shared between plant and fungal communities (Fig 2E). Variation partitioning models did not explain any of the variance in SOC content changes 2015-2018 from subsurface soils over the same time period, though fungi and bacteria individually explained 35% and 17% of variability respectively (Fig 2F).</w:t>
      </w:r>
    </w:p>
    <w:bookmarkStart w:id="59" w:name="_heading=h.enjuk7fph5di" w:colFirst="0" w:colLast="0"/>
    <w:bookmarkEnd w:id="59"/>
    <w:p w14:paraId="0000002A" w14:textId="77777777" w:rsidR="008846CB" w:rsidRDefault="002B2922">
      <w:pPr>
        <w:pStyle w:val="Heading4"/>
        <w:rPr>
          <w:rFonts w:ascii="Times New Roman" w:eastAsia="Times New Roman" w:hAnsi="Times New Roman" w:cs="Times New Roman"/>
        </w:rPr>
      </w:pPr>
      <w:sdt>
        <w:sdtPr>
          <w:tag w:val="goog_rdk_53"/>
          <w:id w:val="-152218434"/>
        </w:sdtPr>
        <w:sdtEndPr/>
        <w:sdtContent>
          <w:commentRangeStart w:id="60"/>
        </w:sdtContent>
      </w:sdt>
      <w:r w:rsidR="00C2340F">
        <w:rPr>
          <w:rFonts w:ascii="Times New Roman" w:eastAsia="Times New Roman" w:hAnsi="Times New Roman" w:cs="Times New Roman"/>
        </w:rPr>
        <w:t>Microbial Community</w:t>
      </w:r>
      <w:commentRangeEnd w:id="60"/>
      <w:r w:rsidR="00C2340F">
        <w:commentReference w:id="60"/>
      </w:r>
    </w:p>
    <w:p w14:paraId="0000002B" w14:textId="77777777" w:rsidR="008846CB" w:rsidRDefault="00C234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Bacterial communities were dominated by ASVs from the phyla </w:t>
      </w:r>
      <w:r>
        <w:rPr>
          <w:rFonts w:ascii="Times New Roman" w:eastAsia="Times New Roman" w:hAnsi="Times New Roman" w:cs="Times New Roman"/>
          <w:i/>
          <w:sz w:val="24"/>
          <w:szCs w:val="24"/>
        </w:rPr>
        <w:t>Verrucomicrobia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Acidobacteria</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Proteobacteria</w:t>
      </w:r>
      <w:r>
        <w:rPr>
          <w:rFonts w:ascii="Times New Roman" w:eastAsia="Times New Roman" w:hAnsi="Times New Roman" w:cs="Times New Roman"/>
          <w:sz w:val="24"/>
          <w:szCs w:val="24"/>
        </w:rPr>
        <w:t>. Bacterial community NMDS scores in the 0-10cm layer predicted</w:t>
      </w:r>
      <w:sdt>
        <w:sdtPr>
          <w:tag w:val="goog_rdk_54"/>
          <w:id w:val="-1783331916"/>
        </w:sdtPr>
        <w:sdtEndPr/>
        <w:sdtContent>
          <w:commentRangeStart w:id="61"/>
        </w:sdtContent>
      </w:sdt>
      <w:r>
        <w:rPr>
          <w:rFonts w:ascii="Times New Roman" w:eastAsia="Times New Roman" w:hAnsi="Times New Roman" w:cs="Times New Roman"/>
          <w:sz w:val="24"/>
          <w:szCs w:val="24"/>
        </w:rPr>
        <w:t xml:space="preserve"> SOC content</w:t>
      </w:r>
      <w:commentRangeEnd w:id="61"/>
      <w:r>
        <w:commentReference w:id="61"/>
      </w:r>
      <w:r>
        <w:rPr>
          <w:rFonts w:ascii="Times New Roman" w:eastAsia="Times New Roman" w:hAnsi="Times New Roman" w:cs="Times New Roman"/>
          <w:sz w:val="24"/>
          <w:szCs w:val="24"/>
        </w:rPr>
        <w:t xml:space="preserve"> (r^2 = 0.3392, p = 0.006) (Figure3A). However, 2018 bacterial community NMDS scores did not predict recent changes in SOC content from 0-10 cm (r^2 = 0.0385, p = 0.606) (Figure 3A).  Similarly, the bacterial community NMDS scores in the 10-40cm layer predicted current SOC content (r^2 = 0.5590, p = 0.001) but did not predict recent changes in SOC content (r^2 = 0.0508, p = 0.531). These associations held even when outlier points were excluded from analyses (Figure S3). Bacterial community NMDS scores did not predict future changes in SOC content in either the 0-10 cm layer (r^2 = 0.209, p = 0.277) or the 10-40 cm layer (r^2 = 0.048, p = 0.72).</w:t>
      </w:r>
    </w:p>
    <w:p w14:paraId="0000002C" w14:textId="77777777" w:rsidR="008846CB" w:rsidRDefault="00C2340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six phyla that were classified into functional groups represented an average of 85.9% of sequences (range 72.4 - 91.5%). The mean C:O was 0.79±0.25 for the 0-10 cm layer and 0.44±0.10 for the 10-40 cm layer. The C:O ratio and depth predicted SOC content in the surface (effect = 2.617, r^2 = 0.249,p = 0.0058),  and in the subsurface (effect =  3.829, r^2 = 0.1989, p = 0.0135) (Figure 4). The association between C:O and SOC remained significant even when outlier points were excluded in surface soils but not in subsurface soils. C:O in 2018 did not predict changes between 2015 and 2018 in the surface (p = 0.886) or in the subsurface (p= 0.244). However, higher C:O in 2018 predicted greater losses or smaller increases in SOC between 2018 and 2021 in both the surface (effect = -0.6096, r^2 = 0.31, p = 0.0386) and in the subsurface (effect = -1.1871, r^2 = 0.31, p = 0.0310) (Figure 5).</w:t>
      </w:r>
    </w:p>
    <w:p w14:paraId="0000002D" w14:textId="77777777" w:rsidR="008846CB" w:rsidRDefault="00C2340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mean bacterial ASV richness for bacteria was 1443.1±218.2 in the surface and 1146.72±190.0 in the subsurface. Bacterial ASV richness did not predict SOC stock size in surface soils (p = 0.238) or in subsurface soils (p = 0.590). Bacterial richness in 2018 did not predict changes in SOC between 2015 and 2018 in the surface (p = 0.267) or subsurface (p = 0.590). However, 2018 richness weakly predicted changes between 2018 and 2021 in the subsurface (effect = -0.00047, r^2 = 0.195, p = 0.09965), but not in the surface (effect = -0.00052, r^2 = 0.1498, p = 0.172) (Figure 6).</w:t>
      </w:r>
    </w:p>
    <w:p w14:paraId="0000002E" w14:textId="77777777" w:rsidR="008846CB" w:rsidRDefault="00C2340F">
      <w:pPr>
        <w:pStyle w:val="Heading4"/>
        <w:rPr>
          <w:rFonts w:ascii="Times New Roman" w:eastAsia="Times New Roman" w:hAnsi="Times New Roman" w:cs="Times New Roman"/>
        </w:rPr>
      </w:pPr>
      <w:bookmarkStart w:id="62" w:name="_heading=h.kfzvqtpmpawf" w:colFirst="0" w:colLast="0"/>
      <w:bookmarkEnd w:id="62"/>
      <w:r>
        <w:rPr>
          <w:rFonts w:ascii="Times New Roman" w:eastAsia="Times New Roman" w:hAnsi="Times New Roman" w:cs="Times New Roman"/>
        </w:rPr>
        <w:t>Fungal Community</w:t>
      </w:r>
    </w:p>
    <w:p w14:paraId="0000002F" w14:textId="77777777" w:rsidR="008846CB" w:rsidRDefault="00C234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Mean fungal ASV richness was 958.3 ± 205.0 in the surface and 627.5 ± 198.7 in the subsurface. Higher fungal ASV richness predicted higher SOC content in surface soils (effect = 0.003, r^2 = 0.2973, p = 0.00222) (Figure 7). This effect remained even when outlier points were removed from analysis. Fungal ASV richness did not predict SOC content in subsurface soils (p = 0.571). Furthermore, 2018 fungal ASV richness failed to predict SOC content changes between 2015 and 2018 in surface soils (p = 0.944) and in subsurface soils (p = 0.654). Fungal ASV richness in </w:t>
      </w:r>
      <w:r>
        <w:rPr>
          <w:rFonts w:ascii="Times New Roman" w:eastAsia="Times New Roman" w:hAnsi="Times New Roman" w:cs="Times New Roman"/>
          <w:sz w:val="24"/>
          <w:szCs w:val="24"/>
        </w:rPr>
        <w:lastRenderedPageBreak/>
        <w:t>2018 also did not predict changes in SOC content between 2018 and 2021 in surface soils (p = 0.604) or subsurface soils (p = 0.360).</w:t>
      </w:r>
    </w:p>
    <w:p w14:paraId="00000030" w14:textId="77777777" w:rsidR="008846CB" w:rsidRDefault="00C2340F">
      <w:pPr>
        <w:rPr>
          <w:rFonts w:ascii="Times New Roman" w:eastAsia="Times New Roman" w:hAnsi="Times New Roman" w:cs="Times New Roman"/>
          <w:sz w:val="24"/>
          <w:szCs w:val="24"/>
        </w:rPr>
      </w:pPr>
      <w:r>
        <w:rPr>
          <w:rFonts w:ascii="Times New Roman" w:eastAsia="Times New Roman" w:hAnsi="Times New Roman" w:cs="Times New Roman"/>
          <w:sz w:val="24"/>
          <w:szCs w:val="24"/>
        </w:rPr>
        <w:t>Fungal community NMDS scores predicted SOC content in surface soils (r^2 = 0.4483, p = 0.004) and in subsurface soils (r^2 = 0.6037, p = 0.001) (Figure 7). This relationship remained significant even when we excluded outlier points from analysis (Figure S4). Fungal community NMDS scores from 2018 did not predict changes in SOC content between 2015 and 2018 in surface (p = 0.578) or subsurface soils (p = 0.894) (Figure 7). Fungal community NMDS scores in 2018 also did not predict SOC content changes between 2018 and 2021 in surface (p = 0.29) and subsurface soils (p = 0.732).</w:t>
      </w:r>
    </w:p>
    <w:p w14:paraId="00000031" w14:textId="6D60EA60" w:rsidR="008846CB" w:rsidRDefault="00C234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Fungal taxa that could be </w:t>
      </w:r>
      <w:r w:rsidR="00162C76">
        <w:rPr>
          <w:rFonts w:ascii="Times New Roman" w:eastAsia="Times New Roman" w:hAnsi="Times New Roman" w:cs="Times New Roman"/>
          <w:sz w:val="24"/>
          <w:szCs w:val="24"/>
        </w:rPr>
        <w:t>identified as mycorrhizal or saprotrophic comprised and average of 56.2±11.9</w:t>
      </w:r>
      <w:r>
        <w:rPr>
          <w:rFonts w:ascii="Times New Roman" w:eastAsia="Times New Roman" w:hAnsi="Times New Roman" w:cs="Times New Roman"/>
          <w:sz w:val="24"/>
          <w:szCs w:val="24"/>
        </w:rPr>
        <w:t>% of reads</w:t>
      </w:r>
      <w:r w:rsidR="00162C76">
        <w:rPr>
          <w:rFonts w:ascii="Times New Roman" w:eastAsia="Times New Roman" w:hAnsi="Times New Roman" w:cs="Times New Roman"/>
          <w:sz w:val="24"/>
          <w:szCs w:val="24"/>
        </w:rPr>
        <w:t xml:space="preserve"> in the surface, and 54.9±13.7% of reads in the subsurface. For both </w:t>
      </w:r>
      <w:r>
        <w:rPr>
          <w:rFonts w:ascii="Times New Roman" w:eastAsia="Times New Roman" w:hAnsi="Times New Roman" w:cs="Times New Roman"/>
          <w:sz w:val="24"/>
          <w:szCs w:val="24"/>
        </w:rPr>
        <w:t>functional group</w:t>
      </w:r>
      <w:r w:rsidR="00162C7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relative abundance </w:t>
      </w:r>
      <w:r w:rsidR="00162C76">
        <w:rPr>
          <w:rFonts w:ascii="Times New Roman" w:eastAsia="Times New Roman" w:hAnsi="Times New Roman" w:cs="Times New Roman"/>
          <w:sz w:val="24"/>
          <w:szCs w:val="24"/>
        </w:rPr>
        <w:t xml:space="preserve">failed to </w:t>
      </w:r>
      <w:r>
        <w:rPr>
          <w:rFonts w:ascii="Times New Roman" w:eastAsia="Times New Roman" w:hAnsi="Times New Roman" w:cs="Times New Roman"/>
          <w:sz w:val="24"/>
          <w:szCs w:val="24"/>
        </w:rPr>
        <w:t>predict current SOC content or changes in SOC content between 2015 in 2018 at either depth. However higher relative abundance of saprotrophic fungi predicted greater increases in SOC between 2018 and 2021 in surface soils (effect = 1.1</w:t>
      </w:r>
      <w:r w:rsidR="00162C76">
        <w:rPr>
          <w:rFonts w:ascii="Times New Roman" w:eastAsia="Times New Roman" w:hAnsi="Times New Roman" w:cs="Times New Roman"/>
          <w:sz w:val="24"/>
          <w:szCs w:val="24"/>
        </w:rPr>
        <w:t>882</w:t>
      </w:r>
      <w:r>
        <w:rPr>
          <w:rFonts w:ascii="Times New Roman" w:eastAsia="Times New Roman" w:hAnsi="Times New Roman" w:cs="Times New Roman"/>
          <w:sz w:val="24"/>
          <w:szCs w:val="24"/>
        </w:rPr>
        <w:t>, r^2 = 0.3</w:t>
      </w:r>
      <w:r w:rsidR="00162C76">
        <w:rPr>
          <w:rFonts w:ascii="Times New Roman" w:eastAsia="Times New Roman" w:hAnsi="Times New Roman" w:cs="Times New Roman"/>
          <w:sz w:val="24"/>
          <w:szCs w:val="24"/>
        </w:rPr>
        <w:t>102</w:t>
      </w:r>
      <w:r>
        <w:rPr>
          <w:rFonts w:ascii="Times New Roman" w:eastAsia="Times New Roman" w:hAnsi="Times New Roman" w:cs="Times New Roman"/>
          <w:sz w:val="24"/>
          <w:szCs w:val="24"/>
        </w:rPr>
        <w:t>, p = 0.0</w:t>
      </w:r>
      <w:r w:rsidR="00162C76">
        <w:rPr>
          <w:rFonts w:ascii="Times New Roman" w:eastAsia="Times New Roman" w:hAnsi="Times New Roman" w:cs="Times New Roman"/>
          <w:sz w:val="24"/>
          <w:szCs w:val="24"/>
        </w:rPr>
        <w:t>385</w:t>
      </w:r>
      <w:r>
        <w:rPr>
          <w:rFonts w:ascii="Times New Roman" w:eastAsia="Times New Roman" w:hAnsi="Times New Roman" w:cs="Times New Roman"/>
          <w:sz w:val="24"/>
          <w:szCs w:val="24"/>
        </w:rPr>
        <w:t>), though not in subsurface soils (p = 0.</w:t>
      </w:r>
      <w:r w:rsidR="00162C76">
        <w:rPr>
          <w:rFonts w:ascii="Times New Roman" w:eastAsia="Times New Roman" w:hAnsi="Times New Roman" w:cs="Times New Roman"/>
          <w:sz w:val="24"/>
          <w:szCs w:val="24"/>
        </w:rPr>
        <w:t>484</w:t>
      </w:r>
      <w:r>
        <w:rPr>
          <w:rFonts w:ascii="Times New Roman" w:eastAsia="Times New Roman" w:hAnsi="Times New Roman" w:cs="Times New Roman"/>
          <w:sz w:val="24"/>
          <w:szCs w:val="24"/>
        </w:rPr>
        <w:t>).</w:t>
      </w:r>
      <w:r w:rsidR="00162C76">
        <w:rPr>
          <w:rFonts w:ascii="Times New Roman" w:eastAsia="Times New Roman" w:hAnsi="Times New Roman" w:cs="Times New Roman"/>
          <w:sz w:val="24"/>
          <w:szCs w:val="24"/>
        </w:rPr>
        <w:t xml:space="preserve"> Relative abundance of mycorrhizal fungi in 2018 did not predict changes in SOC between 2018 and 2021.</w:t>
      </w:r>
    </w:p>
    <w:p w14:paraId="00000032" w14:textId="77777777" w:rsidR="008846CB" w:rsidRDefault="008846CB">
      <w:pPr>
        <w:rPr>
          <w:rFonts w:ascii="Times New Roman" w:eastAsia="Times New Roman" w:hAnsi="Times New Roman" w:cs="Times New Roman"/>
          <w:sz w:val="24"/>
          <w:szCs w:val="24"/>
        </w:rPr>
      </w:pPr>
    </w:p>
    <w:p w14:paraId="00000033" w14:textId="77777777" w:rsidR="008846CB" w:rsidRDefault="008846CB">
      <w:pPr>
        <w:rPr>
          <w:rFonts w:ascii="Times New Roman" w:eastAsia="Times New Roman" w:hAnsi="Times New Roman" w:cs="Times New Roman"/>
          <w:sz w:val="24"/>
          <w:szCs w:val="24"/>
        </w:rPr>
      </w:pPr>
    </w:p>
    <w:p w14:paraId="00000034" w14:textId="77777777" w:rsidR="008846CB" w:rsidRDefault="00C2340F">
      <w:pPr>
        <w:pStyle w:val="Heading4"/>
        <w:rPr>
          <w:rFonts w:ascii="Times New Roman" w:eastAsia="Times New Roman" w:hAnsi="Times New Roman" w:cs="Times New Roman"/>
        </w:rPr>
      </w:pPr>
      <w:r>
        <w:rPr>
          <w:rFonts w:ascii="Times New Roman" w:eastAsia="Times New Roman" w:hAnsi="Times New Roman" w:cs="Times New Roman"/>
        </w:rPr>
        <w:t>Plant Community</w:t>
      </w:r>
    </w:p>
    <w:p w14:paraId="00000035" w14:textId="77777777" w:rsidR="008846CB" w:rsidRDefault="008846CB">
      <w:pPr>
        <w:rPr>
          <w:rFonts w:ascii="Times New Roman" w:eastAsia="Times New Roman" w:hAnsi="Times New Roman" w:cs="Times New Roman"/>
          <w:sz w:val="24"/>
          <w:szCs w:val="24"/>
        </w:rPr>
      </w:pPr>
    </w:p>
    <w:p w14:paraId="00000036" w14:textId="77777777" w:rsidR="008846CB" w:rsidRDefault="00C234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Herbaceous plant communities were dominated by annual grasses, mainly </w:t>
      </w:r>
      <w:r>
        <w:rPr>
          <w:rFonts w:ascii="Times New Roman" w:eastAsia="Times New Roman" w:hAnsi="Times New Roman" w:cs="Times New Roman"/>
          <w:i/>
          <w:sz w:val="24"/>
          <w:szCs w:val="24"/>
        </w:rPr>
        <w:t>Brachypodium distachyon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Festuca bromoides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Festuca perennis</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Bromus hordeaceus</w:t>
      </w:r>
      <w:r>
        <w:rPr>
          <w:rFonts w:ascii="Times New Roman" w:eastAsia="Times New Roman" w:hAnsi="Times New Roman" w:cs="Times New Roman"/>
          <w:sz w:val="24"/>
          <w:szCs w:val="24"/>
        </w:rPr>
        <w:t xml:space="preserve">. Annual forbs were the next most common growth form, with </w:t>
      </w:r>
      <w:r>
        <w:rPr>
          <w:rFonts w:ascii="Times New Roman" w:eastAsia="Times New Roman" w:hAnsi="Times New Roman" w:cs="Times New Roman"/>
          <w:i/>
          <w:sz w:val="24"/>
          <w:szCs w:val="24"/>
        </w:rPr>
        <w:t>Plantago lanceolata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Geranium dissectum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Linum bienne</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Conium maculatum</w:t>
      </w:r>
      <w:r>
        <w:rPr>
          <w:rFonts w:ascii="Times New Roman" w:eastAsia="Times New Roman" w:hAnsi="Times New Roman" w:cs="Times New Roman"/>
          <w:sz w:val="24"/>
          <w:szCs w:val="24"/>
        </w:rPr>
        <w:t xml:space="preserve">. Common perennial grasses included </w:t>
      </w:r>
      <w:r>
        <w:rPr>
          <w:rFonts w:ascii="Times New Roman" w:eastAsia="Times New Roman" w:hAnsi="Times New Roman" w:cs="Times New Roman"/>
          <w:i/>
          <w:sz w:val="24"/>
          <w:szCs w:val="24"/>
        </w:rPr>
        <w:t>Phalaris aquatica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Danthonia californica</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Stipa pulchra</w:t>
      </w:r>
      <w:r>
        <w:rPr>
          <w:rFonts w:ascii="Times New Roman" w:eastAsia="Times New Roman" w:hAnsi="Times New Roman" w:cs="Times New Roman"/>
          <w:sz w:val="24"/>
          <w:szCs w:val="24"/>
        </w:rPr>
        <w:t>.</w:t>
      </w:r>
    </w:p>
    <w:p w14:paraId="37256DEF" w14:textId="6E2AE7E7" w:rsidR="0062338A" w:rsidRDefault="00C2340F">
      <w:r>
        <w:rPr>
          <w:rFonts w:ascii="Times New Roman" w:eastAsia="Times New Roman" w:hAnsi="Times New Roman" w:cs="Times New Roman"/>
          <w:sz w:val="24"/>
          <w:szCs w:val="24"/>
        </w:rPr>
        <w:t>Herbaceous community NMDS scores predicted current SOC content in the 0-10 cm layer (r^2 = 0.</w:t>
      </w:r>
      <w:r w:rsidR="00591F47">
        <w:rPr>
          <w:rFonts w:ascii="Times New Roman" w:eastAsia="Times New Roman" w:hAnsi="Times New Roman" w:cs="Times New Roman"/>
          <w:sz w:val="24"/>
          <w:szCs w:val="24"/>
        </w:rPr>
        <w:t>3847</w:t>
      </w:r>
      <w:r>
        <w:rPr>
          <w:rFonts w:ascii="Times New Roman" w:eastAsia="Times New Roman" w:hAnsi="Times New Roman" w:cs="Times New Roman"/>
          <w:sz w:val="24"/>
          <w:szCs w:val="24"/>
        </w:rPr>
        <w:t>, p = 0.00</w:t>
      </w:r>
      <w:r w:rsidR="00591F47">
        <w:rPr>
          <w:rFonts w:ascii="Times New Roman" w:eastAsia="Times New Roman" w:hAnsi="Times New Roman" w:cs="Times New Roman"/>
          <w:sz w:val="24"/>
          <w:szCs w:val="24"/>
        </w:rPr>
        <w:t>6</w:t>
      </w:r>
      <w:r>
        <w:rPr>
          <w:rFonts w:ascii="Times New Roman" w:eastAsia="Times New Roman" w:hAnsi="Times New Roman" w:cs="Times New Roman"/>
          <w:sz w:val="24"/>
          <w:szCs w:val="24"/>
        </w:rPr>
        <w:t>) and for the 10-40 cm layer (r^2 = 0.4</w:t>
      </w:r>
      <w:r w:rsidR="00591F47">
        <w:rPr>
          <w:rFonts w:ascii="Times New Roman" w:eastAsia="Times New Roman" w:hAnsi="Times New Roman" w:cs="Times New Roman"/>
          <w:sz w:val="24"/>
          <w:szCs w:val="24"/>
        </w:rPr>
        <w:t>370</w:t>
      </w:r>
      <w:r>
        <w:rPr>
          <w:rFonts w:ascii="Times New Roman" w:eastAsia="Times New Roman" w:hAnsi="Times New Roman" w:cs="Times New Roman"/>
          <w:sz w:val="24"/>
          <w:szCs w:val="24"/>
        </w:rPr>
        <w:t>, p = 0.00</w:t>
      </w:r>
      <w:r w:rsidR="00591F47">
        <w:rPr>
          <w:rFonts w:ascii="Times New Roman" w:eastAsia="Times New Roman" w:hAnsi="Times New Roman" w:cs="Times New Roman"/>
          <w:sz w:val="24"/>
          <w:szCs w:val="24"/>
        </w:rPr>
        <w:t>1</w:t>
      </w:r>
      <w:r>
        <w:rPr>
          <w:rFonts w:ascii="Times New Roman" w:eastAsia="Times New Roman" w:hAnsi="Times New Roman" w:cs="Times New Roman"/>
          <w:sz w:val="24"/>
          <w:szCs w:val="24"/>
        </w:rPr>
        <w:t>) (Figure 10). However,  there was no functional group of plants for which relative cover predicted differences in SOC.  Herbaceous community NMDS scores from 2018 did not explain recent changes in SOC content from 2015 to 2018 in the surface (p = 0.</w:t>
      </w:r>
      <w:r w:rsidR="00591F47">
        <w:rPr>
          <w:rFonts w:ascii="Times New Roman" w:eastAsia="Times New Roman" w:hAnsi="Times New Roman" w:cs="Times New Roman"/>
          <w:sz w:val="24"/>
          <w:szCs w:val="24"/>
        </w:rPr>
        <w:t>775</w:t>
      </w:r>
      <w:r>
        <w:rPr>
          <w:rFonts w:ascii="Times New Roman" w:eastAsia="Times New Roman" w:hAnsi="Times New Roman" w:cs="Times New Roman"/>
          <w:sz w:val="24"/>
          <w:szCs w:val="24"/>
        </w:rPr>
        <w:t>) or the subsurface (p = 0.</w:t>
      </w:r>
      <w:r w:rsidR="00591F47">
        <w:rPr>
          <w:rFonts w:ascii="Times New Roman" w:eastAsia="Times New Roman" w:hAnsi="Times New Roman" w:cs="Times New Roman"/>
          <w:sz w:val="24"/>
          <w:szCs w:val="24"/>
        </w:rPr>
        <w:t>739</w:t>
      </w:r>
      <w:r>
        <w:rPr>
          <w:rFonts w:ascii="Times New Roman" w:eastAsia="Times New Roman" w:hAnsi="Times New Roman" w:cs="Times New Roman"/>
          <w:sz w:val="24"/>
          <w:szCs w:val="24"/>
        </w:rPr>
        <w:t>) (Figure 1</w:t>
      </w:r>
      <w:r w:rsidR="00591F47">
        <w:rPr>
          <w:rFonts w:ascii="Times New Roman" w:eastAsia="Times New Roman" w:hAnsi="Times New Roman" w:cs="Times New Roman"/>
          <w:sz w:val="24"/>
          <w:szCs w:val="24"/>
        </w:rPr>
        <w:t>0</w:t>
      </w:r>
      <w:r>
        <w:rPr>
          <w:rFonts w:ascii="Times New Roman" w:eastAsia="Times New Roman" w:hAnsi="Times New Roman" w:cs="Times New Roman"/>
          <w:sz w:val="24"/>
          <w:szCs w:val="24"/>
        </w:rPr>
        <w:t>). However, 2018 herbaceous community NMDS scores explained changes in SOC content from 2018 to 2021 in the surface (r^2 = 0.</w:t>
      </w:r>
      <w:r w:rsidR="0062338A">
        <w:rPr>
          <w:rFonts w:ascii="Times New Roman" w:eastAsia="Times New Roman" w:hAnsi="Times New Roman" w:cs="Times New Roman"/>
          <w:sz w:val="24"/>
          <w:szCs w:val="24"/>
        </w:rPr>
        <w:t>5987</w:t>
      </w:r>
      <w:r>
        <w:rPr>
          <w:rFonts w:ascii="Times New Roman" w:eastAsia="Times New Roman" w:hAnsi="Times New Roman" w:cs="Times New Roman"/>
          <w:sz w:val="24"/>
          <w:szCs w:val="24"/>
        </w:rPr>
        <w:t>, p = 0.0</w:t>
      </w:r>
      <w:r w:rsidR="0062338A">
        <w:rPr>
          <w:rFonts w:ascii="Times New Roman" w:eastAsia="Times New Roman" w:hAnsi="Times New Roman" w:cs="Times New Roman"/>
          <w:sz w:val="24"/>
          <w:szCs w:val="24"/>
        </w:rPr>
        <w:t>07</w:t>
      </w:r>
      <w:r>
        <w:rPr>
          <w:rFonts w:ascii="Times New Roman" w:eastAsia="Times New Roman" w:hAnsi="Times New Roman" w:cs="Times New Roman"/>
          <w:sz w:val="24"/>
          <w:szCs w:val="24"/>
        </w:rPr>
        <w:t>), but not from the 10-40 cm layer (r^2 = 0.</w:t>
      </w:r>
      <w:r w:rsidR="0062338A">
        <w:rPr>
          <w:rFonts w:ascii="Times New Roman" w:eastAsia="Times New Roman" w:hAnsi="Times New Roman" w:cs="Times New Roman"/>
          <w:sz w:val="24"/>
          <w:szCs w:val="24"/>
        </w:rPr>
        <w:t>17</w:t>
      </w:r>
      <w:r>
        <w:rPr>
          <w:rFonts w:ascii="Times New Roman" w:eastAsia="Times New Roman" w:hAnsi="Times New Roman" w:cs="Times New Roman"/>
          <w:sz w:val="24"/>
          <w:szCs w:val="24"/>
        </w:rPr>
        <w:t>, p = 0</w:t>
      </w:r>
      <w:r w:rsidR="0062338A">
        <w:rPr>
          <w:rFonts w:ascii="Times New Roman" w:eastAsia="Times New Roman" w:hAnsi="Times New Roman" w:cs="Times New Roman"/>
          <w:sz w:val="24"/>
          <w:szCs w:val="24"/>
        </w:rPr>
        <w:t>297</w:t>
      </w:r>
      <w:r>
        <w:rPr>
          <w:rFonts w:ascii="Times New Roman" w:eastAsia="Times New Roman" w:hAnsi="Times New Roman" w:cs="Times New Roman"/>
          <w:sz w:val="24"/>
          <w:szCs w:val="24"/>
        </w:rPr>
        <w:t xml:space="preserve">24) (Figure 11). </w:t>
      </w:r>
      <w:sdt>
        <w:sdtPr>
          <w:tag w:val="goog_rdk_55"/>
          <w:id w:val="232598573"/>
          <w:showingPlcHdr/>
        </w:sdtPr>
        <w:sdtEndPr/>
        <w:sdtContent>
          <w:r w:rsidR="0062338A">
            <w:t xml:space="preserve">     </w:t>
          </w:r>
          <w:commentRangeStart w:id="63"/>
        </w:sdtContent>
      </w:sdt>
    </w:p>
    <w:p w14:paraId="776FB0F8" w14:textId="77777777" w:rsidR="0062338A" w:rsidRDefault="0062338A"/>
    <w:p w14:paraId="00000037" w14:textId="5CED8E68" w:rsidR="008846CB" w:rsidRDefault="0062338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was no functional group measured in 2018 for which relative cover predicted current SOC content or SOC changes between 2015 and 2018. </w:t>
      </w:r>
      <w:r w:rsidR="00C2340F">
        <w:rPr>
          <w:rFonts w:ascii="Times New Roman" w:eastAsia="Times New Roman" w:hAnsi="Times New Roman" w:cs="Times New Roman"/>
          <w:sz w:val="24"/>
          <w:szCs w:val="24"/>
        </w:rPr>
        <w:t xml:space="preserve">Sites with a greater perennial grass cover in 2018 </w:t>
      </w:r>
      <w:r>
        <w:rPr>
          <w:rFonts w:ascii="Times New Roman" w:eastAsia="Times New Roman" w:hAnsi="Times New Roman" w:cs="Times New Roman"/>
          <w:sz w:val="24"/>
          <w:szCs w:val="24"/>
        </w:rPr>
        <w:t>gained less or lost more</w:t>
      </w:r>
      <w:r w:rsidR="00C2340F">
        <w:rPr>
          <w:rFonts w:ascii="Times New Roman" w:eastAsia="Times New Roman" w:hAnsi="Times New Roman" w:cs="Times New Roman"/>
          <w:sz w:val="24"/>
          <w:szCs w:val="24"/>
        </w:rPr>
        <w:t xml:space="preserve"> SOC in the surface (effect = -0.98, r^2 =  0.3568, p = 0.0187) and in the subsurface (effect = -0.6655, r^2 = 0.3637, p = 0.0173) (Figure 12). </w:t>
      </w:r>
      <w:commentRangeEnd w:id="63"/>
      <w:r w:rsidR="00C2340F">
        <w:commentReference w:id="63"/>
      </w:r>
      <w:r w:rsidR="00C2340F">
        <w:rPr>
          <w:rFonts w:ascii="Times New Roman" w:eastAsia="Times New Roman" w:hAnsi="Times New Roman" w:cs="Times New Roman"/>
          <w:sz w:val="24"/>
          <w:szCs w:val="24"/>
        </w:rPr>
        <w:t xml:space="preserve">However, sites that </w:t>
      </w:r>
      <w:r w:rsidR="00C2340F">
        <w:rPr>
          <w:rFonts w:ascii="Times New Roman" w:eastAsia="Times New Roman" w:hAnsi="Times New Roman" w:cs="Times New Roman"/>
          <w:sz w:val="24"/>
          <w:szCs w:val="24"/>
        </w:rPr>
        <w:lastRenderedPageBreak/>
        <w:t xml:space="preserve">had larger increases in perennial grass relative to annual grass between 2018 and 2021 had greater gains in carbon in the 0-10cm layer </w:t>
      </w:r>
      <w:sdt>
        <w:sdtPr>
          <w:tag w:val="goog_rdk_56"/>
          <w:id w:val="-152368574"/>
        </w:sdtPr>
        <w:sdtEndPr/>
        <w:sdtContent>
          <w:commentRangeStart w:id="64"/>
          <w:commentRangeStart w:id="65"/>
        </w:sdtContent>
      </w:sdt>
      <w:r w:rsidR="00C2340F">
        <w:rPr>
          <w:rFonts w:ascii="Times New Roman" w:eastAsia="Times New Roman" w:hAnsi="Times New Roman" w:cs="Times New Roman"/>
          <w:sz w:val="24"/>
          <w:szCs w:val="24"/>
        </w:rPr>
        <w:t>(effect = 0.36, r^2 = 0.24, p = 0.0621)</w:t>
      </w:r>
      <w:commentRangeEnd w:id="65"/>
      <w:r w:rsidR="00C2340F">
        <w:commentReference w:id="65"/>
      </w:r>
      <w:commentRangeEnd w:id="64"/>
      <w:r w:rsidR="00C2340F">
        <w:rPr>
          <w:rStyle w:val="CommentReference"/>
        </w:rPr>
        <w:commentReference w:id="64"/>
      </w:r>
      <w:r w:rsidR="00C2340F">
        <w:rPr>
          <w:rFonts w:ascii="Times New Roman" w:eastAsia="Times New Roman" w:hAnsi="Times New Roman" w:cs="Times New Roman"/>
          <w:sz w:val="24"/>
          <w:szCs w:val="24"/>
        </w:rPr>
        <w:t>, though not in the 10-40cm layer.</w:t>
      </w:r>
    </w:p>
    <w:p w14:paraId="00000038" w14:textId="4C3CB91A" w:rsidR="008846CB" w:rsidRDefault="00C2340F">
      <w:pPr>
        <w:rPr>
          <w:rFonts w:ascii="Times New Roman" w:eastAsia="Times New Roman" w:hAnsi="Times New Roman" w:cs="Times New Roman"/>
          <w:sz w:val="24"/>
          <w:szCs w:val="24"/>
        </w:rPr>
      </w:pPr>
      <w:r>
        <w:rPr>
          <w:rFonts w:ascii="Times New Roman" w:eastAsia="Times New Roman" w:hAnsi="Times New Roman" w:cs="Times New Roman"/>
          <w:sz w:val="24"/>
          <w:szCs w:val="24"/>
        </w:rPr>
        <w:t>Plant community Shannon-Weaver diversity in 2018 did not effectively predict SOC stock size in surface (p = 0.7</w:t>
      </w:r>
      <w:r w:rsidR="009C6E54">
        <w:rPr>
          <w:rFonts w:ascii="Times New Roman" w:eastAsia="Times New Roman" w:hAnsi="Times New Roman" w:cs="Times New Roman"/>
          <w:sz w:val="24"/>
          <w:szCs w:val="24"/>
        </w:rPr>
        <w:t>050</w:t>
      </w:r>
      <w:r>
        <w:rPr>
          <w:rFonts w:ascii="Times New Roman" w:eastAsia="Times New Roman" w:hAnsi="Times New Roman" w:cs="Times New Roman"/>
          <w:sz w:val="24"/>
          <w:szCs w:val="24"/>
        </w:rPr>
        <w:t>) or subsurface soils (p = 0.</w:t>
      </w:r>
      <w:r w:rsidR="009C6E54">
        <w:rPr>
          <w:rFonts w:ascii="Times New Roman" w:eastAsia="Times New Roman" w:hAnsi="Times New Roman" w:cs="Times New Roman"/>
          <w:sz w:val="24"/>
          <w:szCs w:val="24"/>
        </w:rPr>
        <w:t>567</w:t>
      </w:r>
      <w:r>
        <w:rPr>
          <w:rFonts w:ascii="Times New Roman" w:eastAsia="Times New Roman" w:hAnsi="Times New Roman" w:cs="Times New Roman"/>
          <w:sz w:val="24"/>
          <w:szCs w:val="24"/>
        </w:rPr>
        <w:t>).</w:t>
      </w:r>
      <w:r w:rsidR="009C6E54">
        <w:rPr>
          <w:rFonts w:ascii="Times New Roman" w:eastAsia="Times New Roman" w:hAnsi="Times New Roman" w:cs="Times New Roman"/>
          <w:sz w:val="24"/>
          <w:szCs w:val="24"/>
        </w:rPr>
        <w:t xml:space="preserve"> 2018 Shannon-Weaver diversity also did not not explain changes in SOC stocks between 2015 and 2018 in surface soils (p = 0.569) or in subsurface soils (p= 0.</w:t>
      </w:r>
      <w:sdt>
        <w:sdtPr>
          <w:tag w:val="goog_rdk_57"/>
          <w:id w:val="-531959632"/>
        </w:sdtPr>
        <w:sdtEndPr/>
        <w:sdtContent/>
      </w:sdt>
      <w:r w:rsidR="009C6E54">
        <w:rPr>
          <w:rFonts w:ascii="Times New Roman" w:eastAsia="Times New Roman" w:hAnsi="Times New Roman" w:cs="Times New Roman"/>
          <w:sz w:val="24"/>
          <w:szCs w:val="24"/>
        </w:rPr>
        <w:t xml:space="preserve">798). </w:t>
      </w:r>
      <w:r>
        <w:rPr>
          <w:rFonts w:ascii="Times New Roman" w:eastAsia="Times New Roman" w:hAnsi="Times New Roman" w:cs="Times New Roman"/>
          <w:sz w:val="24"/>
          <w:szCs w:val="24"/>
        </w:rPr>
        <w:t>Similarly, Shannon-Weaver diversity didn’t predict future changes in SOC stocks in the surface (p = 0.865) or the subsurface (p = 0.466). Changes in Shannon-Weaver diversity between 2018 and 2021 also did not predict changes in SOC over the same time period in the surface (p = 0.461</w:t>
      </w:r>
      <w:r w:rsidR="002C1BE0">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or the subsurface (p = 0.4705). </w:t>
      </w:r>
    </w:p>
    <w:p w14:paraId="00000039" w14:textId="77777777" w:rsidR="008846CB" w:rsidRDefault="00C2340F">
      <w:pPr>
        <w:rPr>
          <w:rFonts w:ascii="Times New Roman" w:eastAsia="Times New Roman" w:hAnsi="Times New Roman" w:cs="Times New Roman"/>
          <w:sz w:val="24"/>
          <w:szCs w:val="24"/>
        </w:rPr>
      </w:pPr>
      <w:r>
        <w:rPr>
          <w:rFonts w:ascii="Times New Roman" w:eastAsia="Times New Roman" w:hAnsi="Times New Roman" w:cs="Times New Roman"/>
          <w:sz w:val="24"/>
          <w:szCs w:val="24"/>
        </w:rPr>
        <w:t>Cover of woody vegetation in 2018 did not predict current SOC stock, recent changes, or future changes. However, changes in woody cover between 2018 and 2021 predicted changes in SOC in the 0-10cm layer, with plots where woody cover increased more tending to gain less SOC (effect = -0.82105, r^2 = 0.2394, p = 0.</w:t>
      </w:r>
      <w:sdt>
        <w:sdtPr>
          <w:tag w:val="goog_rdk_58"/>
          <w:id w:val="-184059725"/>
        </w:sdtPr>
        <w:sdtEndPr/>
        <w:sdtContent>
          <w:commentRangeStart w:id="66"/>
        </w:sdtContent>
      </w:sdt>
      <w:r>
        <w:rPr>
          <w:rFonts w:ascii="Times New Roman" w:eastAsia="Times New Roman" w:hAnsi="Times New Roman" w:cs="Times New Roman"/>
          <w:sz w:val="24"/>
          <w:szCs w:val="24"/>
        </w:rPr>
        <w:t>0642</w:t>
      </w:r>
      <w:commentRangeEnd w:id="66"/>
      <w:r>
        <w:commentReference w:id="66"/>
      </w:r>
      <w:r>
        <w:rPr>
          <w:rFonts w:ascii="Times New Roman" w:eastAsia="Times New Roman" w:hAnsi="Times New Roman" w:cs="Times New Roman"/>
          <w:sz w:val="24"/>
          <w:szCs w:val="24"/>
        </w:rPr>
        <w:t>) .</w:t>
      </w:r>
    </w:p>
    <w:p w14:paraId="0000003A" w14:textId="77777777" w:rsidR="008846CB" w:rsidRDefault="00C2340F">
      <w:pPr>
        <w:pStyle w:val="Heading3"/>
        <w:rPr>
          <w:rFonts w:ascii="Times New Roman" w:eastAsia="Times New Roman" w:hAnsi="Times New Roman" w:cs="Times New Roman"/>
          <w:sz w:val="24"/>
          <w:szCs w:val="24"/>
        </w:rPr>
      </w:pPr>
      <w:bookmarkStart w:id="67" w:name="_heading=h.k9gltprqsqnp" w:colFirst="0" w:colLast="0"/>
      <w:bookmarkEnd w:id="67"/>
      <w:r>
        <w:rPr>
          <w:rFonts w:ascii="Times New Roman" w:eastAsia="Times New Roman" w:hAnsi="Times New Roman" w:cs="Times New Roman"/>
          <w:sz w:val="24"/>
          <w:szCs w:val="24"/>
        </w:rPr>
        <w:t>Discussion</w:t>
      </w:r>
    </w:p>
    <w:p w14:paraId="0000003B" w14:textId="77777777" w:rsidR="008846CB" w:rsidRDefault="008846CB">
      <w:pPr>
        <w:rPr>
          <w:rFonts w:ascii="Times New Roman" w:eastAsia="Times New Roman" w:hAnsi="Times New Roman" w:cs="Times New Roman"/>
          <w:sz w:val="24"/>
          <w:szCs w:val="24"/>
        </w:rPr>
      </w:pPr>
    </w:p>
    <w:p w14:paraId="0000003C" w14:textId="77777777" w:rsidR="008846CB" w:rsidRDefault="00C2340F">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Developing indicators of SOC will help land managers make decisions about how to manage land for soil health. In this study, we found that both plant communities and microbial communities can indicate either the size or the trajectory of the SOC pool in rangeland ecosystems, but that different indicators may serve different purposes.</w:t>
      </w:r>
    </w:p>
    <w:bookmarkStart w:id="68" w:name="_heading=h.iv8v52dwcry3" w:colFirst="0" w:colLast="0"/>
    <w:bookmarkEnd w:id="68"/>
    <w:p w14:paraId="0000003D" w14:textId="77777777" w:rsidR="008846CB" w:rsidRDefault="002B2922">
      <w:pPr>
        <w:pStyle w:val="Heading4"/>
        <w:rPr>
          <w:rFonts w:ascii="Times New Roman" w:eastAsia="Times New Roman" w:hAnsi="Times New Roman" w:cs="Times New Roman"/>
        </w:rPr>
      </w:pPr>
      <w:sdt>
        <w:sdtPr>
          <w:tag w:val="goog_rdk_59"/>
          <w:id w:val="719790029"/>
        </w:sdtPr>
        <w:sdtEndPr/>
        <w:sdtContent>
          <w:commentRangeStart w:id="69"/>
        </w:sdtContent>
      </w:sdt>
      <w:r w:rsidR="00C2340F">
        <w:rPr>
          <w:rFonts w:ascii="Times New Roman" w:eastAsia="Times New Roman" w:hAnsi="Times New Roman" w:cs="Times New Roman"/>
        </w:rPr>
        <w:t>Bacterial Communities</w:t>
      </w:r>
      <w:commentRangeEnd w:id="69"/>
      <w:r w:rsidR="00C2340F">
        <w:commentReference w:id="69"/>
      </w:r>
      <w:r w:rsidR="00C2340F">
        <w:rPr>
          <w:rFonts w:ascii="Times New Roman" w:eastAsia="Times New Roman" w:hAnsi="Times New Roman" w:cs="Times New Roman"/>
        </w:rPr>
        <w:t xml:space="preserve"> as Indicators</w:t>
      </w:r>
    </w:p>
    <w:p w14:paraId="0000003E" w14:textId="77777777" w:rsidR="008846CB" w:rsidRDefault="00C2340F">
      <w:pPr>
        <w:rPr>
          <w:rFonts w:ascii="Times New Roman" w:eastAsia="Times New Roman" w:hAnsi="Times New Roman" w:cs="Times New Roman"/>
          <w:sz w:val="24"/>
          <w:szCs w:val="24"/>
        </w:rPr>
      </w:pPr>
      <w:r>
        <w:rPr>
          <w:rFonts w:ascii="Times New Roman" w:eastAsia="Times New Roman" w:hAnsi="Times New Roman" w:cs="Times New Roman"/>
          <w:sz w:val="24"/>
          <w:szCs w:val="24"/>
        </w:rPr>
        <w:t>Prokaryote communities were moderately effective predictors of SOC content both in surface and subsurface soils. However, they seemed to be ineffective indicators of the trajectory of the SOC stock, they were unable to predict recent changes or future changes in SOC content. Classifying microbial phyla into copiotrophs and oligotrophs improved the effectiveness of the microbial community as an indicator of SOC stocks.</w:t>
      </w:r>
    </w:p>
    <w:p w14:paraId="0000003F" w14:textId="77777777" w:rsidR="008846CB" w:rsidRDefault="00C2340F">
      <w:pPr>
        <w:rPr>
          <w:rFonts w:ascii="Times New Roman" w:eastAsia="Times New Roman" w:hAnsi="Times New Roman" w:cs="Times New Roman"/>
          <w:sz w:val="24"/>
          <w:szCs w:val="24"/>
        </w:rPr>
      </w:pPr>
      <w:r>
        <w:rPr>
          <w:rFonts w:ascii="Times New Roman" w:eastAsia="Times New Roman" w:hAnsi="Times New Roman" w:cs="Times New Roman"/>
          <w:sz w:val="24"/>
          <w:szCs w:val="24"/>
        </w:rPr>
        <w:t>Fundamentally, it is unsurprising that prokaryote communities would reflect the content of SOC at the time of sampling. Microorganism populations can grow quickly under favorable conditions and undergo rapid mortality when conditions change. Therefore, microbial communities would be expected to equilibrate rapidly to new conditions. This explains why prokaryote communities would only reflect current SOC content, and not past or future changes in SOC, at least on the three year resample schedule that we followed.</w:t>
      </w:r>
    </w:p>
    <w:p w14:paraId="00000040" w14:textId="77777777" w:rsidR="008846CB" w:rsidRDefault="00C234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copiotroph:oligotroph ratio was a good predictor of SOC content. Within each depth layer, sites with a greater relative proportion of copiotrophs had more SOC. This pattern tracked across depths too, as soils from 10-40cm had a greater proportion of oligotrophs, which corresponds with their lower SOC content. Copiotrophic microbes have higher demands for resources, and exhibit faster growth rates when resources are abundant, whereas oligotrophic microbes have lower resource demands, and are expected to compete well when resources are scarce. Therefore, </w:t>
      </w:r>
      <w:r>
        <w:rPr>
          <w:rFonts w:ascii="Times New Roman" w:eastAsia="Times New Roman" w:hAnsi="Times New Roman" w:cs="Times New Roman"/>
          <w:sz w:val="24"/>
          <w:szCs w:val="24"/>
        </w:rPr>
        <w:lastRenderedPageBreak/>
        <w:t xml:space="preserve">the pattern in our data provides additional evidence for the ecological coherence of the six phyla that were categorized into functional groups. </w:t>
      </w:r>
    </w:p>
    <w:p w14:paraId="00000041" w14:textId="77777777" w:rsidR="008846CB" w:rsidRDefault="00C234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Higher bacterial ASV richness was associated with greater SOC stock size in the surface but was unrelated to SOC stock size in the subsurface. This result concurs with other results that associate higher SOC content has been associated with greater microbial diversity </w:t>
      </w:r>
      <w:r>
        <w:rPr>
          <w:rFonts w:ascii="Times New Roman" w:eastAsia="Times New Roman" w:hAnsi="Times New Roman" w:cs="Times New Roman"/>
          <w:color w:val="000000"/>
          <w:sz w:val="24"/>
          <w:szCs w:val="24"/>
        </w:rPr>
        <w:t>(Delgado-Baquerizo et al., 2016b; Yang et al., 2018)</w:t>
      </w:r>
      <w:r>
        <w:rPr>
          <w:rFonts w:ascii="Times New Roman" w:eastAsia="Times New Roman" w:hAnsi="Times New Roman" w:cs="Times New Roman"/>
          <w:sz w:val="24"/>
          <w:szCs w:val="24"/>
        </w:rPr>
        <w:t xml:space="preserve">. It is not clear from our data why this pattern only holds in the surface, but one reason might be the physical status of carbon in the subsurface. A greater fraction of carbon in subsurface soils tends to be stabilized, mineral-associated organic matter </w:t>
      </w:r>
      <w:r>
        <w:rPr>
          <w:rFonts w:ascii="Times New Roman" w:eastAsia="Times New Roman" w:hAnsi="Times New Roman" w:cs="Times New Roman"/>
          <w:color w:val="000000"/>
          <w:sz w:val="24"/>
          <w:szCs w:val="24"/>
        </w:rPr>
        <w:t>(Kögel-Knabner et al., 2008). Although we did not measure physical fraction of SOC, this is likely the case for the soils in this study as well. If more subsurface carbon is not accessible to microbes, SOC stock may not have as direct an effect on bacterial diversity community structure in the subsurface.</w:t>
      </w:r>
    </w:p>
    <w:p w14:paraId="00000042" w14:textId="77777777" w:rsidR="008846CB" w:rsidRDefault="00C234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contrast, higher bacterial ASV richness in 2018 was weakly associated greater losses or lower gains in SOC between 2018 and 2021 in the subsurface but was not strongly related to SOC changes in the surface. This relationship in subsurface soils may be because more diverse communities can exploit resources more effectively. Because the bacteria are responsible for returning carbon to the atmosphere via respiration </w:t>
      </w:r>
      <w:r>
        <w:rPr>
          <w:rFonts w:ascii="Times New Roman" w:eastAsia="Times New Roman" w:hAnsi="Times New Roman" w:cs="Times New Roman"/>
          <w:color w:val="000000"/>
          <w:sz w:val="24"/>
          <w:szCs w:val="24"/>
        </w:rPr>
        <w:t>(Liang et al., 2017)</w:t>
      </w:r>
      <w:r>
        <w:rPr>
          <w:rFonts w:ascii="Times New Roman" w:eastAsia="Times New Roman" w:hAnsi="Times New Roman" w:cs="Times New Roman"/>
          <w:sz w:val="24"/>
          <w:szCs w:val="24"/>
        </w:rPr>
        <w:t xml:space="preserve">, bacterial communities that more efficiently exploit soil carbon may drive losses in SOC over time. The differing results in the subsurface and subsurface may be related to the relative importance of bacteria in each area. Bacterial communities tend to be more dominant in subsurface soils, whereas surface soils are often more influenced by roots and by fungal communities </w:t>
      </w:r>
      <w:r>
        <w:rPr>
          <w:rFonts w:ascii="Times New Roman" w:eastAsia="Times New Roman" w:hAnsi="Times New Roman" w:cs="Times New Roman"/>
          <w:color w:val="000000"/>
          <w:sz w:val="24"/>
          <w:szCs w:val="24"/>
        </w:rPr>
        <w:t>(Fierer et al., 2003)</w:t>
      </w:r>
      <w:r>
        <w:rPr>
          <w:rFonts w:ascii="Times New Roman" w:eastAsia="Times New Roman" w:hAnsi="Times New Roman" w:cs="Times New Roman"/>
          <w:sz w:val="24"/>
          <w:szCs w:val="24"/>
        </w:rPr>
        <w:t>. This may explain why bacteria are less effective as predictors of SOC changes in the surface than in the subsurface.</w:t>
      </w:r>
    </w:p>
    <w:p w14:paraId="00000043" w14:textId="74102BF2" w:rsidR="008846CB" w:rsidRDefault="00C2340F">
      <w:pPr>
        <w:rPr>
          <w:rFonts w:ascii="Times New Roman" w:eastAsia="Times New Roman" w:hAnsi="Times New Roman" w:cs="Times New Roman"/>
          <w:sz w:val="24"/>
          <w:szCs w:val="24"/>
        </w:rPr>
      </w:pPr>
      <w:bookmarkStart w:id="70" w:name="_heading=h.lteyy3frej1c" w:colFirst="0" w:colLast="0"/>
      <w:bookmarkEnd w:id="70"/>
      <w:r>
        <w:rPr>
          <w:rFonts w:ascii="Times New Roman" w:eastAsia="Times New Roman" w:hAnsi="Times New Roman" w:cs="Times New Roman"/>
          <w:sz w:val="24"/>
          <w:szCs w:val="24"/>
        </w:rPr>
        <w:t xml:space="preserve">Although prokaryotic communities predicted current SOC content, their utility as an indicator for SOC is probably limited. Characterizing prokaryotic communities takes far more time, resources, and expertise than just measuring SOC directly. </w:t>
      </w:r>
      <w:r w:rsidR="00140FE1">
        <w:rPr>
          <w:rFonts w:ascii="Times New Roman" w:eastAsia="Times New Roman" w:hAnsi="Times New Roman" w:cs="Times New Roman"/>
          <w:sz w:val="24"/>
          <w:szCs w:val="24"/>
        </w:rPr>
        <w:t xml:space="preserve">However, the fact that plot-level measurements of bacterial communities corresponded with plot-level SOC measurements is notable. This suggests that larger-scale aggregate measurements of bacterial communities may have some power to explain other ecosystem measurements at the same scale, despite the small scale heterogeneity exhibited by soil bacterial communities. </w:t>
      </w:r>
      <w:r>
        <w:rPr>
          <w:rFonts w:ascii="Times New Roman" w:eastAsia="Times New Roman" w:hAnsi="Times New Roman" w:cs="Times New Roman"/>
          <w:sz w:val="24"/>
          <w:szCs w:val="24"/>
        </w:rPr>
        <w:t>Bacterial diversity also weakly predicted future changes in SOC in subsurface soil. Measurements of bacterial diversity therefore might be useful for predicting changes in SOC</w:t>
      </w:r>
      <w:r w:rsidR="00140FE1">
        <w:rPr>
          <w:rFonts w:ascii="Times New Roman" w:eastAsia="Times New Roman" w:hAnsi="Times New Roman" w:cs="Times New Roman"/>
          <w:sz w:val="24"/>
          <w:szCs w:val="24"/>
        </w:rPr>
        <w:t>, particularly in areas of soil that are less dominated by plant and fungal biomass</w:t>
      </w:r>
      <w:r>
        <w:rPr>
          <w:rFonts w:ascii="Times New Roman" w:eastAsia="Times New Roman" w:hAnsi="Times New Roman" w:cs="Times New Roman"/>
          <w:sz w:val="24"/>
          <w:szCs w:val="24"/>
        </w:rPr>
        <w:t xml:space="preserve">. </w:t>
      </w:r>
    </w:p>
    <w:p w14:paraId="00000044" w14:textId="77777777" w:rsidR="008846CB" w:rsidRDefault="008846CB">
      <w:pPr>
        <w:rPr>
          <w:rFonts w:ascii="Times New Roman" w:eastAsia="Times New Roman" w:hAnsi="Times New Roman" w:cs="Times New Roman"/>
          <w:sz w:val="24"/>
          <w:szCs w:val="24"/>
        </w:rPr>
      </w:pPr>
    </w:p>
    <w:p w14:paraId="00000045" w14:textId="77777777" w:rsidR="008846CB" w:rsidRDefault="00C2340F">
      <w:pPr>
        <w:pStyle w:val="Heading4"/>
      </w:pPr>
      <w:bookmarkStart w:id="71" w:name="_heading=h.xj8l5emn1wr7" w:colFirst="0" w:colLast="0"/>
      <w:bookmarkEnd w:id="71"/>
      <w:r>
        <w:t>Fungal communities as indicators</w:t>
      </w:r>
    </w:p>
    <w:p w14:paraId="7F9E6B2B" w14:textId="5579976E" w:rsidR="008B3362" w:rsidRDefault="00C234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Fungal community composition was a strong predictor of SOC content both in surface and subsurface soils. </w:t>
      </w:r>
      <w:r w:rsidR="006C7167">
        <w:rPr>
          <w:rFonts w:ascii="Times New Roman" w:eastAsia="Times New Roman" w:hAnsi="Times New Roman" w:cs="Times New Roman"/>
          <w:sz w:val="24"/>
          <w:szCs w:val="24"/>
        </w:rPr>
        <w:t>However,</w:t>
      </w:r>
      <w:r w:rsidR="005F1F7D">
        <w:rPr>
          <w:rFonts w:ascii="Times New Roman" w:eastAsia="Times New Roman" w:hAnsi="Times New Roman" w:cs="Times New Roman"/>
          <w:sz w:val="24"/>
          <w:szCs w:val="24"/>
        </w:rPr>
        <w:t xml:space="preserve"> neither saprotroph </w:t>
      </w:r>
      <w:r w:rsidR="008B3362">
        <w:rPr>
          <w:rFonts w:ascii="Times New Roman" w:eastAsia="Times New Roman" w:hAnsi="Times New Roman" w:cs="Times New Roman"/>
          <w:sz w:val="24"/>
          <w:szCs w:val="24"/>
        </w:rPr>
        <w:t>nor</w:t>
      </w:r>
      <w:r w:rsidR="005F1F7D">
        <w:rPr>
          <w:rFonts w:ascii="Times New Roman" w:eastAsia="Times New Roman" w:hAnsi="Times New Roman" w:cs="Times New Roman"/>
          <w:sz w:val="24"/>
          <w:szCs w:val="24"/>
        </w:rPr>
        <w:t xml:space="preserve"> mycorrhizae relative abundance</w:t>
      </w:r>
      <w:r w:rsidR="008B3362">
        <w:rPr>
          <w:rFonts w:ascii="Times New Roman" w:eastAsia="Times New Roman" w:hAnsi="Times New Roman" w:cs="Times New Roman"/>
          <w:sz w:val="24"/>
          <w:szCs w:val="24"/>
        </w:rPr>
        <w:t xml:space="preserve"> predicted SOC content. This apparent contradiction suggests that perhaps specific taxa rather than entire functional groups were associated with SOC content. Functional groups are classified in FUNGuild by the method that they use to acquire resources, but this result suggests that this </w:t>
      </w:r>
      <w:r w:rsidR="008B3362">
        <w:rPr>
          <w:rFonts w:ascii="Times New Roman" w:eastAsia="Times New Roman" w:hAnsi="Times New Roman" w:cs="Times New Roman"/>
          <w:sz w:val="24"/>
          <w:szCs w:val="24"/>
        </w:rPr>
        <w:lastRenderedPageBreak/>
        <w:t>method of classification may not reflect how fungal communities respond to SOC.</w:t>
      </w:r>
      <w:r w:rsidR="00280B13">
        <w:rPr>
          <w:rFonts w:ascii="Times New Roman" w:eastAsia="Times New Roman" w:hAnsi="Times New Roman" w:cs="Times New Roman"/>
          <w:sz w:val="24"/>
          <w:szCs w:val="24"/>
        </w:rPr>
        <w:t xml:space="preserve"> Fungal functional classification by trophic mode differs from our method of bacterial functional classification, which was related to rates of resource use.</w:t>
      </w:r>
      <w:r w:rsidR="008B3362">
        <w:rPr>
          <w:rFonts w:ascii="Times New Roman" w:eastAsia="Times New Roman" w:hAnsi="Times New Roman" w:cs="Times New Roman"/>
          <w:sz w:val="24"/>
          <w:szCs w:val="24"/>
        </w:rPr>
        <w:t xml:space="preserve"> For instance, even though all fungi within the saprotroph guild decompose organic matter to acquire resources, different taxa may have different resource demands, and so may become more or less dominant as organic matter becomes more or less available. Therefore, classification of fungi by trophic mode may not be an effective strategy for indicating SOC content.</w:t>
      </w:r>
    </w:p>
    <w:p w14:paraId="00000047" w14:textId="6D056553" w:rsidR="008846CB" w:rsidRDefault="008B3362">
      <w:pPr>
        <w:rPr>
          <w:rFonts w:ascii="Times New Roman" w:eastAsia="Times New Roman" w:hAnsi="Times New Roman" w:cs="Times New Roman"/>
          <w:sz w:val="24"/>
          <w:szCs w:val="24"/>
        </w:rPr>
      </w:pPr>
      <w:r>
        <w:rPr>
          <w:rFonts w:ascii="Times New Roman" w:eastAsia="Times New Roman" w:hAnsi="Times New Roman" w:cs="Times New Roman"/>
          <w:sz w:val="24"/>
          <w:szCs w:val="24"/>
        </w:rPr>
        <w:t>However, even though total community composition did not predict future changes in SOC stocks, saprotroph abundance was a good predictor of future changes, as sites with more saprotrophs in 2018 gained more carbon between 2018 and 2021</w:t>
      </w:r>
      <w:commentRangeStart w:id="72"/>
      <w:r>
        <w:rPr>
          <w:rFonts w:ascii="Times New Roman" w:eastAsia="Times New Roman" w:hAnsi="Times New Roman" w:cs="Times New Roman"/>
          <w:sz w:val="24"/>
          <w:szCs w:val="24"/>
        </w:rPr>
        <w:t>.</w:t>
      </w:r>
      <w:r w:rsidR="00750F98">
        <w:rPr>
          <w:rFonts w:ascii="Times New Roman" w:eastAsia="Times New Roman" w:hAnsi="Times New Roman" w:cs="Times New Roman"/>
          <w:sz w:val="24"/>
          <w:szCs w:val="24"/>
        </w:rPr>
        <w:t xml:space="preserve"> It is not immediately clear why this would be the case, as saprotrophs </w:t>
      </w:r>
      <w:r w:rsidR="00AC2FBD">
        <w:rPr>
          <w:rFonts w:ascii="Times New Roman" w:eastAsia="Times New Roman" w:hAnsi="Times New Roman" w:cs="Times New Roman"/>
          <w:sz w:val="24"/>
          <w:szCs w:val="24"/>
        </w:rPr>
        <w:t>survive by decomposing organic matter, and thus should be responsible for SOC losses.</w:t>
      </w:r>
      <w:r w:rsidR="00D33199">
        <w:rPr>
          <w:rFonts w:ascii="Times New Roman" w:eastAsia="Times New Roman" w:hAnsi="Times New Roman" w:cs="Times New Roman"/>
          <w:sz w:val="24"/>
          <w:szCs w:val="24"/>
        </w:rPr>
        <w:t xml:space="preserve"> Perhaps saprotrophs use carbon more efficiently, leading to stabilization of more SOM than other fungal guilds. Saprotrophs may also contribute to accelerated nutrient cycling, boosting primary productivity and subsequent </w:t>
      </w:r>
      <w:r w:rsidR="001C5299">
        <w:rPr>
          <w:rFonts w:ascii="Times New Roman" w:eastAsia="Times New Roman" w:hAnsi="Times New Roman" w:cs="Times New Roman"/>
          <w:sz w:val="24"/>
          <w:szCs w:val="24"/>
        </w:rPr>
        <w:t>SOC inputs. Alternatively, the presence of saprotrophs may reflect litter or root carbon input rates to soil, with sites that receive greater inputs supporting more saprotrophs. This could also explain why sites with a greater share of saprotrophs gained more carbon.</w:t>
      </w:r>
      <w:commentRangeEnd w:id="72"/>
      <w:r w:rsidR="001C5299">
        <w:rPr>
          <w:rStyle w:val="CommentReference"/>
        </w:rPr>
        <w:commentReference w:id="72"/>
      </w:r>
    </w:p>
    <w:p w14:paraId="00000048" w14:textId="2BAF15E6" w:rsidR="008846CB" w:rsidRDefault="00C234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Fungal community diversity </w:t>
      </w:r>
      <w:r w:rsidR="004712FA">
        <w:rPr>
          <w:rFonts w:ascii="Times New Roman" w:eastAsia="Times New Roman" w:hAnsi="Times New Roman" w:cs="Times New Roman"/>
          <w:sz w:val="24"/>
          <w:szCs w:val="24"/>
        </w:rPr>
        <w:t xml:space="preserve">positively </w:t>
      </w:r>
      <w:r>
        <w:rPr>
          <w:rFonts w:ascii="Times New Roman" w:eastAsia="Times New Roman" w:hAnsi="Times New Roman" w:cs="Times New Roman"/>
          <w:sz w:val="24"/>
          <w:szCs w:val="24"/>
        </w:rPr>
        <w:t>predicted SOC content in surface soils but not in the subsurface.</w:t>
      </w:r>
      <w:r w:rsidR="00AC72E4">
        <w:rPr>
          <w:rFonts w:ascii="Times New Roman" w:eastAsia="Times New Roman" w:hAnsi="Times New Roman" w:cs="Times New Roman"/>
          <w:sz w:val="24"/>
          <w:szCs w:val="24"/>
        </w:rPr>
        <w:t xml:space="preserve"> </w:t>
      </w:r>
      <w:r w:rsidR="004712FA">
        <w:rPr>
          <w:rFonts w:ascii="Times New Roman" w:eastAsia="Times New Roman" w:hAnsi="Times New Roman" w:cs="Times New Roman"/>
          <w:sz w:val="24"/>
          <w:szCs w:val="24"/>
        </w:rPr>
        <w:t>Overall</w:t>
      </w:r>
      <w:r w:rsidR="00AC72E4">
        <w:rPr>
          <w:rFonts w:ascii="Times New Roman" w:eastAsia="Times New Roman" w:hAnsi="Times New Roman" w:cs="Times New Roman"/>
          <w:sz w:val="24"/>
          <w:szCs w:val="24"/>
        </w:rPr>
        <w:t>, fungal diversity was higher in the surface, where SOC content was also higher.</w:t>
      </w:r>
      <w:r w:rsidR="004712FA">
        <w:rPr>
          <w:rFonts w:ascii="Times New Roman" w:eastAsia="Times New Roman" w:hAnsi="Times New Roman" w:cs="Times New Roman"/>
          <w:sz w:val="24"/>
          <w:szCs w:val="24"/>
        </w:rPr>
        <w:t xml:space="preserve"> Higher SOC content may act as a greater resource pool for fungal communities reducing competition so that more species may coexist.</w:t>
      </w:r>
    </w:p>
    <w:p w14:paraId="76E7EC19" w14:textId="3CE280F5" w:rsidR="00533CB2" w:rsidRDefault="00533CB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These results suggest that fungal communities have some capacity to act as SOC indicators. However, it is unclear whether existing functional classification schemes are appropriate for relating fungi to SOC. Finding classification schemes based on resource use rather than trophic mode may make fungal communities more effective as SOC indicators.</w:t>
      </w:r>
    </w:p>
    <w:p w14:paraId="00000049" w14:textId="77777777" w:rsidR="008846CB" w:rsidRDefault="008846CB">
      <w:pPr>
        <w:rPr>
          <w:rFonts w:ascii="Times New Roman" w:eastAsia="Times New Roman" w:hAnsi="Times New Roman" w:cs="Times New Roman"/>
          <w:sz w:val="24"/>
          <w:szCs w:val="24"/>
        </w:rPr>
      </w:pPr>
    </w:p>
    <w:p w14:paraId="0000004B" w14:textId="62D487A0" w:rsidR="008846CB" w:rsidRDefault="00C2340F" w:rsidP="00533CB2">
      <w:pPr>
        <w:pStyle w:val="Heading4"/>
      </w:pPr>
      <w:bookmarkStart w:id="73" w:name="_heading=h.367z4fasip5a" w:colFirst="0" w:colLast="0"/>
      <w:bookmarkEnd w:id="73"/>
      <w:r>
        <w:t>Plant Communities as Indicators</w:t>
      </w:r>
    </w:p>
    <w:p w14:paraId="0E63F4B2" w14:textId="77777777" w:rsidR="00533CB2" w:rsidRPr="00533CB2" w:rsidRDefault="00533CB2" w:rsidP="00533CB2"/>
    <w:p w14:paraId="0000004C" w14:textId="77777777" w:rsidR="008846CB" w:rsidRDefault="00C2340F">
      <w:pPr>
        <w:rPr>
          <w:rFonts w:ascii="Times New Roman" w:eastAsia="Times New Roman" w:hAnsi="Times New Roman" w:cs="Times New Roman"/>
          <w:sz w:val="24"/>
          <w:szCs w:val="24"/>
        </w:rPr>
      </w:pPr>
      <w:r>
        <w:rPr>
          <w:rFonts w:ascii="Times New Roman" w:eastAsia="Times New Roman" w:hAnsi="Times New Roman" w:cs="Times New Roman"/>
          <w:sz w:val="24"/>
          <w:szCs w:val="24"/>
        </w:rPr>
        <w:t>Like prokaryotic communities, herbaceous plant community composition predicted SOC stock size, for both the surface and subsurface layers. However, no specific functional group of plants was associated with SOC content. Herbaceous community composition was not useful for predicting recent SOC changes, but was useful for predicting future SOC changes in the 0-10cm depth. Sites with greater relative cover of perennial grass in 2018 had lower increases in SOC from 2018 to 2021. However, sites where perennial grass cover decreased between 2018 and 2021 also had lower increases in SOC over the same time period.</w:t>
      </w:r>
    </w:p>
    <w:p w14:paraId="0000004D" w14:textId="77777777" w:rsidR="008846CB" w:rsidRDefault="00C234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Plant community composition would be expected to be associated with SOC content. Plants are the source of SOC, so species that are more productive or that produce more roots might be expected to contribute to greater SOC stocks. Additionally, SOC content affects soil conditions, which could affect plant community assembly. Indeed, prior work in California grasslands has </w:t>
      </w:r>
      <w:r>
        <w:rPr>
          <w:rFonts w:ascii="Times New Roman" w:eastAsia="Times New Roman" w:hAnsi="Times New Roman" w:cs="Times New Roman"/>
          <w:sz w:val="24"/>
          <w:szCs w:val="24"/>
        </w:rPr>
        <w:lastRenderedPageBreak/>
        <w:t>found that perennial grass cover is generally associated with greater SOC content. While we did find that overall plant species composition was associated with SOC content, we did not find relationships between SOC content and perennial grass cover, or any other functional group. This makes it difficult to establish plants as an indicator for SOC content. Particular combinations of species may be common in our sample points that have more SOC, but it is not obvious that it would be appropriate to use these species as indicators at locations beyond our study site.</w:t>
      </w:r>
    </w:p>
    <w:p w14:paraId="0000004E" w14:textId="77777777" w:rsidR="008846CB" w:rsidRDefault="00C234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Herbaceous plants also were associated with changes in SOC from 0-10cm depth, but not from 10-40cm. Sites with a higher ratio of perennial grass to annual grass cover in 2018 subsequently gained less or lost more SOC between 2018 and 2021. This result is in contrast with previous work from this region showing that replacement of native perennial grass species with non-native annual grasses has led to losses in SOC </w:t>
      </w:r>
      <w:r>
        <w:rPr>
          <w:rFonts w:ascii="Times New Roman" w:eastAsia="Times New Roman" w:hAnsi="Times New Roman" w:cs="Times New Roman"/>
          <w:color w:val="000000"/>
          <w:sz w:val="24"/>
          <w:szCs w:val="24"/>
        </w:rPr>
        <w:t>(Koteen et al., 2011)</w:t>
      </w:r>
      <w:r>
        <w:rPr>
          <w:rFonts w:ascii="Times New Roman" w:eastAsia="Times New Roman" w:hAnsi="Times New Roman" w:cs="Times New Roman"/>
          <w:sz w:val="24"/>
          <w:szCs w:val="24"/>
        </w:rPr>
        <w:t xml:space="preserve">. This difference may be because in our study, a perennial grass cover was largely driven by </w:t>
      </w:r>
      <w:r>
        <w:rPr>
          <w:rFonts w:ascii="Times New Roman" w:eastAsia="Times New Roman" w:hAnsi="Times New Roman" w:cs="Times New Roman"/>
          <w:i/>
          <w:sz w:val="24"/>
          <w:szCs w:val="24"/>
        </w:rPr>
        <w:t>Phalaris aquatica</w:t>
      </w:r>
      <w:r>
        <w:rPr>
          <w:rFonts w:ascii="Times New Roman" w:eastAsia="Times New Roman" w:hAnsi="Times New Roman" w:cs="Times New Roman"/>
          <w:sz w:val="24"/>
          <w:szCs w:val="24"/>
        </w:rPr>
        <w:t xml:space="preserve">, a non-native perennial grass. This suggests that the growth form of grass is not necessarily as important. Rather, it may be the case that differences in SOC content between native and non-native dominated grasslands are due to site history – disturbance events that facilitated the establishment of non-native species may have also led to losses in SOC. As such, cover of perennial grass may be problematic as an indicator of SOC if the specific species aren’t accounted for. </w:t>
      </w:r>
    </w:p>
    <w:p w14:paraId="0000004F" w14:textId="77777777" w:rsidR="008846CB" w:rsidRDefault="00C234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Herbaceous diversity was not related to SOC stock size, or future changes, but did indicate recent changes in SOC in surface soils, with higher diversity reflecting greater SOC losses. This contrasts with previous work that suggests a positive relationship between plant diversity and SOC </w:t>
      </w:r>
      <w:r>
        <w:rPr>
          <w:rFonts w:ascii="Times New Roman" w:eastAsia="Times New Roman" w:hAnsi="Times New Roman" w:cs="Times New Roman"/>
          <w:color w:val="000000"/>
          <w:sz w:val="24"/>
          <w:szCs w:val="24"/>
        </w:rPr>
        <w:t>(Fornara and Tilman, 2008; Lange et al., 2015; Yang et al., 2019)</w:t>
      </w:r>
      <w:r>
        <w:rPr>
          <w:rFonts w:ascii="Times New Roman" w:eastAsia="Times New Roman" w:hAnsi="Times New Roman" w:cs="Times New Roman"/>
          <w:sz w:val="24"/>
          <w:szCs w:val="24"/>
        </w:rPr>
        <w:t>.</w:t>
      </w:r>
    </w:p>
    <w:p w14:paraId="00000050" w14:textId="77777777" w:rsidR="008846CB" w:rsidRDefault="00C234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Increasing woody vegetation between 2018 and 2021 had a negative relationship with SOC accumulation over the same time period. Gains in woody vegetation in our site are mostly caused by encroachment of the native shrub </w:t>
      </w:r>
      <w:r>
        <w:rPr>
          <w:rFonts w:ascii="Times New Roman" w:eastAsia="Times New Roman" w:hAnsi="Times New Roman" w:cs="Times New Roman"/>
          <w:i/>
          <w:sz w:val="24"/>
          <w:szCs w:val="24"/>
        </w:rPr>
        <w:t>Baccharis pilularis</w:t>
      </w:r>
      <w:r>
        <w:rPr>
          <w:rFonts w:ascii="Times New Roman" w:eastAsia="Times New Roman" w:hAnsi="Times New Roman" w:cs="Times New Roman"/>
          <w:sz w:val="24"/>
          <w:szCs w:val="24"/>
        </w:rPr>
        <w:t xml:space="preserve">. Thus, our results conflict with previous work that suggests that invasion of </w:t>
      </w:r>
      <w:r>
        <w:rPr>
          <w:rFonts w:ascii="Times New Roman" w:eastAsia="Times New Roman" w:hAnsi="Times New Roman" w:cs="Times New Roman"/>
          <w:i/>
          <w:sz w:val="24"/>
          <w:szCs w:val="24"/>
        </w:rPr>
        <w:t>B. pilularis</w:t>
      </w:r>
      <w:r>
        <w:rPr>
          <w:rFonts w:ascii="Times New Roman" w:eastAsia="Times New Roman" w:hAnsi="Times New Roman" w:cs="Times New Roman"/>
          <w:sz w:val="24"/>
          <w:szCs w:val="24"/>
        </w:rPr>
        <w:t xml:space="preserve"> in California grasslands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leads to increases in soil carbon (Zavaleta). This difference might be caused by the different time periods of the study - Zavaleta et. al observed linear increases in soil carbon over a 25 year period. Perhaps, encroachment is initially associated with processes that cause SOC losses, but these losses may be regained in the long term as ecosystems become shrub-dominated. Either way, these conflicting results make woody encroachment an ambiguous indicator of changes in SOC. Still, invasion of shrubs into grasslands is easy to observe and is already a management concern in rangeland ecosystems, so relationships between woody encroachment and SOC are worthy of more direct investigation.</w:t>
      </w:r>
    </w:p>
    <w:bookmarkStart w:id="74" w:name="_heading=h.si4yuhfdo5j0" w:colFirst="0" w:colLast="0"/>
    <w:bookmarkEnd w:id="74"/>
    <w:p w14:paraId="00000051" w14:textId="77777777" w:rsidR="008846CB" w:rsidRDefault="002B2922">
      <w:pPr>
        <w:pStyle w:val="Heading4"/>
        <w:rPr>
          <w:rFonts w:ascii="Times New Roman" w:eastAsia="Times New Roman" w:hAnsi="Times New Roman" w:cs="Times New Roman"/>
        </w:rPr>
      </w:pPr>
      <w:sdt>
        <w:sdtPr>
          <w:tag w:val="goog_rdk_60"/>
          <w:id w:val="582882699"/>
        </w:sdtPr>
        <w:sdtEndPr/>
        <w:sdtContent>
          <w:commentRangeStart w:id="75"/>
        </w:sdtContent>
      </w:sdt>
      <w:r w:rsidR="00C2340F">
        <w:rPr>
          <w:rFonts w:ascii="Times New Roman" w:eastAsia="Times New Roman" w:hAnsi="Times New Roman" w:cs="Times New Roman"/>
        </w:rPr>
        <w:t>Plants as Static or Dynamic Indicators</w:t>
      </w:r>
    </w:p>
    <w:p w14:paraId="00000052" w14:textId="32CDEA25" w:rsidR="008846CB" w:rsidRDefault="00C234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identifying indicators of SOC or other soil health metrics, it is important to consider whether the status of an indicator at a single time point or the dynamics of an indicator through time are more important. This distinction is illustrated by the relationship between </w:t>
      </w:r>
      <w:r w:rsidR="00B9513E">
        <w:rPr>
          <w:rFonts w:ascii="Times New Roman" w:eastAsia="Times New Roman" w:hAnsi="Times New Roman" w:cs="Times New Roman"/>
          <w:sz w:val="24"/>
          <w:szCs w:val="24"/>
        </w:rPr>
        <w:t>woody vegetation cover</w:t>
      </w:r>
      <w:r>
        <w:rPr>
          <w:rFonts w:ascii="Times New Roman" w:eastAsia="Times New Roman" w:hAnsi="Times New Roman" w:cs="Times New Roman"/>
          <w:sz w:val="24"/>
          <w:szCs w:val="24"/>
        </w:rPr>
        <w:t xml:space="preserve"> and SOC in our study. If we considered </w:t>
      </w:r>
      <w:r w:rsidR="00B9513E">
        <w:rPr>
          <w:rFonts w:ascii="Times New Roman" w:eastAsia="Times New Roman" w:hAnsi="Times New Roman" w:cs="Times New Roman"/>
          <w:sz w:val="24"/>
          <w:szCs w:val="24"/>
        </w:rPr>
        <w:t>woody vegetation</w:t>
      </w:r>
      <w:r>
        <w:rPr>
          <w:rFonts w:ascii="Times New Roman" w:eastAsia="Times New Roman" w:hAnsi="Times New Roman" w:cs="Times New Roman"/>
          <w:sz w:val="24"/>
          <w:szCs w:val="24"/>
        </w:rPr>
        <w:t xml:space="preserve"> cover as a static </w:t>
      </w:r>
      <w:r>
        <w:rPr>
          <w:rFonts w:ascii="Times New Roman" w:eastAsia="Times New Roman" w:hAnsi="Times New Roman" w:cs="Times New Roman"/>
          <w:sz w:val="24"/>
          <w:szCs w:val="24"/>
        </w:rPr>
        <w:lastRenderedPageBreak/>
        <w:t xml:space="preserve">indicator at a single time point in 2018, we would be left with the conclusion that </w:t>
      </w:r>
      <w:r w:rsidR="00B9513E">
        <w:rPr>
          <w:rFonts w:ascii="Times New Roman" w:eastAsia="Times New Roman" w:hAnsi="Times New Roman" w:cs="Times New Roman"/>
          <w:sz w:val="24"/>
          <w:szCs w:val="24"/>
        </w:rPr>
        <w:t>it is unrelated to changes in</w:t>
      </w:r>
      <w:r>
        <w:rPr>
          <w:rFonts w:ascii="Times New Roman" w:eastAsia="Times New Roman" w:hAnsi="Times New Roman" w:cs="Times New Roman"/>
          <w:sz w:val="24"/>
          <w:szCs w:val="24"/>
        </w:rPr>
        <w:t xml:space="preserve"> SOC. However, when we consider </w:t>
      </w:r>
      <w:r w:rsidR="00B9513E">
        <w:rPr>
          <w:rFonts w:ascii="Times New Roman" w:eastAsia="Times New Roman" w:hAnsi="Times New Roman" w:cs="Times New Roman"/>
          <w:sz w:val="24"/>
          <w:szCs w:val="24"/>
        </w:rPr>
        <w:t>woody vegetation</w:t>
      </w:r>
      <w:r>
        <w:rPr>
          <w:rFonts w:ascii="Times New Roman" w:eastAsia="Times New Roman" w:hAnsi="Times New Roman" w:cs="Times New Roman"/>
          <w:sz w:val="24"/>
          <w:szCs w:val="24"/>
        </w:rPr>
        <w:t xml:space="preserve"> as a dynamic indicator, and look for changes in </w:t>
      </w:r>
      <w:r w:rsidR="00B9513E">
        <w:rPr>
          <w:rFonts w:ascii="Times New Roman" w:eastAsia="Times New Roman" w:hAnsi="Times New Roman" w:cs="Times New Roman"/>
          <w:sz w:val="24"/>
          <w:szCs w:val="24"/>
        </w:rPr>
        <w:t>woody</w:t>
      </w:r>
      <w:r>
        <w:rPr>
          <w:rFonts w:ascii="Times New Roman" w:eastAsia="Times New Roman" w:hAnsi="Times New Roman" w:cs="Times New Roman"/>
          <w:sz w:val="24"/>
          <w:szCs w:val="24"/>
        </w:rPr>
        <w:t xml:space="preserve"> cover through time, we can see that sites that </w:t>
      </w:r>
      <w:r w:rsidR="00B9513E">
        <w:rPr>
          <w:rFonts w:ascii="Times New Roman" w:eastAsia="Times New Roman" w:hAnsi="Times New Roman" w:cs="Times New Roman"/>
          <w:sz w:val="24"/>
          <w:szCs w:val="24"/>
        </w:rPr>
        <w:t>gain woody vegetation</w:t>
      </w:r>
      <w:r>
        <w:rPr>
          <w:rFonts w:ascii="Times New Roman" w:eastAsia="Times New Roman" w:hAnsi="Times New Roman" w:cs="Times New Roman"/>
          <w:sz w:val="24"/>
          <w:szCs w:val="24"/>
        </w:rPr>
        <w:t xml:space="preserve"> tend to lose carbon as well. Therefore, considering </w:t>
      </w:r>
      <w:r w:rsidR="00B9513E">
        <w:rPr>
          <w:rFonts w:ascii="Times New Roman" w:eastAsia="Times New Roman" w:hAnsi="Times New Roman" w:cs="Times New Roman"/>
          <w:sz w:val="24"/>
          <w:szCs w:val="24"/>
        </w:rPr>
        <w:t xml:space="preserve">woody </w:t>
      </w:r>
      <w:r>
        <w:rPr>
          <w:rFonts w:ascii="Times New Roman" w:eastAsia="Times New Roman" w:hAnsi="Times New Roman" w:cs="Times New Roman"/>
          <w:sz w:val="24"/>
          <w:szCs w:val="24"/>
        </w:rPr>
        <w:t xml:space="preserve">cover as a dynamic or static indicator could lead to </w:t>
      </w:r>
      <w:r w:rsidR="00B9513E">
        <w:rPr>
          <w:rFonts w:ascii="Times New Roman" w:eastAsia="Times New Roman" w:hAnsi="Times New Roman" w:cs="Times New Roman"/>
          <w:sz w:val="24"/>
          <w:szCs w:val="24"/>
        </w:rPr>
        <w:t>differing</w:t>
      </w:r>
      <w:r>
        <w:rPr>
          <w:rFonts w:ascii="Times New Roman" w:eastAsia="Times New Roman" w:hAnsi="Times New Roman" w:cs="Times New Roman"/>
          <w:sz w:val="24"/>
          <w:szCs w:val="24"/>
        </w:rPr>
        <w:t xml:space="preserve"> conclusions. </w:t>
      </w:r>
    </w:p>
    <w:p w14:paraId="00000053" w14:textId="77777777" w:rsidR="008846CB" w:rsidRDefault="00C2340F">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result shows the importance of considering the distinction between dynamic and static indicators when identifying indicators of SOC. Measuring a static indicator at a single time point would be informative about the status or trajectory of the SOC pool. Measurements of dynamic indicators, however, are only informative if taken over time. Assessing changes in a dynamic indicator over time can be informative about changes in the SOC pool over the same time period. However, if a dynamic indicator is only measured at a single time point, it may not give any information about SOC, or it might even be misleading.</w:t>
      </w:r>
      <w:commentRangeEnd w:id="75"/>
      <w:r>
        <w:commentReference w:id="75"/>
      </w:r>
    </w:p>
    <w:p w14:paraId="00000054" w14:textId="77777777" w:rsidR="008846CB" w:rsidRDefault="00C2340F">
      <w:pPr>
        <w:pStyle w:val="Heading4"/>
        <w:rPr>
          <w:rFonts w:ascii="Times New Roman" w:eastAsia="Times New Roman" w:hAnsi="Times New Roman" w:cs="Times New Roman"/>
        </w:rPr>
      </w:pPr>
      <w:r>
        <w:rPr>
          <w:rFonts w:ascii="Times New Roman" w:eastAsia="Times New Roman" w:hAnsi="Times New Roman" w:cs="Times New Roman"/>
        </w:rPr>
        <w:t>Conclusions</w:t>
      </w:r>
    </w:p>
    <w:p w14:paraId="00000055" w14:textId="77777777" w:rsidR="008846CB" w:rsidRDefault="008846CB">
      <w:pPr>
        <w:rPr>
          <w:rFonts w:ascii="Times New Roman" w:eastAsia="Times New Roman" w:hAnsi="Times New Roman" w:cs="Times New Roman"/>
          <w:sz w:val="24"/>
          <w:szCs w:val="24"/>
        </w:rPr>
      </w:pPr>
    </w:p>
    <w:p w14:paraId="00000056" w14:textId="77777777" w:rsidR="008846CB" w:rsidRDefault="00C2340F">
      <w:pPr>
        <w:rPr>
          <w:rFonts w:ascii="Times New Roman" w:eastAsia="Times New Roman" w:hAnsi="Times New Roman" w:cs="Times New Roman"/>
          <w:sz w:val="24"/>
          <w:szCs w:val="24"/>
        </w:rPr>
      </w:pPr>
      <w:r>
        <w:rPr>
          <w:rFonts w:ascii="Times New Roman" w:eastAsia="Times New Roman" w:hAnsi="Times New Roman" w:cs="Times New Roman"/>
          <w:sz w:val="24"/>
          <w:szCs w:val="24"/>
        </w:rPr>
        <w:t>Biological communities can indicate SOC, but different measurements indicate different things. Both plant and microbial communities worked as static indicators of SOC stock size. However, given the cost and expertise required to characterize microbial communities, they are unlikely to be very useful as an indicator. Plant communities may be more useful as dynamic indicators of changes in SOC stocks, at least for surface soils. Observing changes in plant communities through time may be more useful to indicate changes in SOC than assessing plant communities at any single time point. Researchers should consider the distinction between dynamic and static indicators when trying to identify indicators of SOC or other soil health metrics.</w:t>
      </w:r>
    </w:p>
    <w:p w14:paraId="0000005A" w14:textId="77777777" w:rsidR="008846CB" w:rsidRDefault="008846CB">
      <w:pPr>
        <w:rPr>
          <w:rFonts w:ascii="Times New Roman" w:eastAsia="Times New Roman" w:hAnsi="Times New Roman" w:cs="Times New Roman"/>
          <w:sz w:val="24"/>
          <w:szCs w:val="24"/>
        </w:rPr>
      </w:pPr>
    </w:p>
    <w:p w14:paraId="0000005B" w14:textId="77777777" w:rsidR="008846CB" w:rsidRDefault="00C2340F">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Allison, S.D., 2005. Cheaters, diffusion and nutrients constrain decomposition by microbial enzymes in spatially structured environments. Ecology Letters 8, 626–635. doi:10.1111/j.1461-0248.2005.00756.x</w:t>
      </w:r>
    </w:p>
    <w:p w14:paraId="0000005C" w14:textId="77777777" w:rsidR="008846CB" w:rsidRDefault="00C2340F">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Allison, S.D., Wallenstein, M.D., Bradford, M.A., 2010. Soil-carbon response to warming dependent on microbial physiology. Nature Geoscience 3, 336–340. doi:10.1038/ngeo846</w:t>
      </w:r>
    </w:p>
    <w:p w14:paraId="0000005D" w14:textId="77777777" w:rsidR="008846CB" w:rsidRDefault="00C2340F">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Bagnall, D.K., McIntosh, Wm.A., Morgan, C.L.S., Woodward, R.T., Cisneros, M., Black, M., Kiella, E.M., Ale, S., 2020. Farmers’ insights on soil health indicators and adoption. Agrosystems, Geosciences &amp; Environment 3, e20066. doi:10.1002/agg2.20066</w:t>
      </w:r>
    </w:p>
    <w:p w14:paraId="0000005E" w14:textId="77777777" w:rsidR="008846CB" w:rsidRDefault="00C2340F">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Blazewicz, S.J., Hungate, B.A., Koch, B.J., Nuccio, E.E., Morrissey, E., Brodie, E.L., Schwartz, E., Pett-Ridge, J., Firestone, M.K., 2020. Taxon-specific microbial growth and mortality patterns reveal distinct temporal population responses to rewetting in a California grassland soil. ISME Journal 14, 1520–1532. doi:10.1038/s41396-020-0617-3</w:t>
      </w:r>
    </w:p>
    <w:p w14:paraId="0000005F" w14:textId="77777777" w:rsidR="008846CB" w:rsidRDefault="00C2340F">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Boyd, J., Ringold, P., Krupnick, A., Johnson, R.J., Weber, M.A., Hall, K.M., 2015. Ecosystem Services Indicators: Improving the Linkage between Biophysical and Economic Analyses. SSRN Electronic Journal. doi:10.2139/SSRN.2662053</w:t>
      </w:r>
    </w:p>
    <w:p w14:paraId="00000060" w14:textId="77777777" w:rsidR="008846CB" w:rsidRDefault="00C2340F">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Bradford, M.A., Carey, C.J., Atwood, L., Bossio, D., Fenichel, E.P., Gennet, S., Fargione, J., Fisher, J.R.B., Fuller, E., Kane, D.A., Lehmann, J., Oldfield, E.E., Ordway, E.M., Rudek, J., Sanderman, J., Wood, S.A., 2019. Soil carbon science for policy and practice. Nature Sustainability 2019 2:12 2, 1070–1072. doi:10.1038/s41893-019-0431-y</w:t>
      </w:r>
    </w:p>
    <w:p w14:paraId="00000061" w14:textId="77777777" w:rsidR="008846CB" w:rsidRDefault="00C2340F">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Catovsky, S., Bradford, M.A., Hector, A., 2002. Biodiversity and ecosystem productivity: implications for carbon storage. Oikos 97, 443–448. doi:10.1034/J.1600-0706.2002.970315.X</w:t>
      </w:r>
    </w:p>
    <w:p w14:paraId="00000062" w14:textId="77777777" w:rsidR="008846CB" w:rsidRDefault="00C2340F">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Chapin, F.S., Vitousek, P.M., van Cleve, K., 1986. The Nature of Nutrient Limitation in Plant Communities. The American Naturalist 127, 48–58. doi:10.1086/284466</w:t>
      </w:r>
    </w:p>
    <w:p w14:paraId="00000063" w14:textId="77777777" w:rsidR="008846CB" w:rsidRDefault="00C2340F">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Chen, T., Nan, Z., Kardol, P., Duan, T., Song, H., Wang, J., Li, C., Hou, F., 2018. Effects of interspecific competition on plant-soil feedbacks generated by long-term grazing. Soil Biology and Biochemistry 126, 133–143. doi:10.1016/j.soilbio.2018.08.029</w:t>
      </w:r>
    </w:p>
    <w:p w14:paraId="00000064" w14:textId="77777777" w:rsidR="008846CB" w:rsidRDefault="00C2340F">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Cotrufo, M.F., Wallenstein, M.D., Boot, C.M., Denef, K., Paul, E., 2013. The Microbial Efficiency-Matrix Stabilization (MEMS) framework integrates plant litter decomposition with soil organic matter stabilization: do labile plant inputs form stable soil organic matter? Global Change Biology 19, 988–995. doi:10.1111/gcb.12113</w:t>
      </w:r>
    </w:p>
    <w:p w14:paraId="00000065" w14:textId="77777777" w:rsidR="008846CB" w:rsidRDefault="00C2340F">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de Deyn, G.B., Cornelissen, J.H.C., Bardgett, R.D., 2008. Plant functional traits and soil carbon sequestration in contrasting biomes. Ecology Letters 11, 516–531. doi:10.1111/j.1461-0248.2008.01164.x</w:t>
      </w:r>
    </w:p>
    <w:p w14:paraId="00000066" w14:textId="77777777" w:rsidR="008846CB" w:rsidRDefault="00C2340F">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Delgado-Baquerizo, M., Maestre, F.T., Reich, P.B., Jeffries, T.C., Gaitan, J.J., Encinar, D., Berdugo, M., Campbell, C.D., Singh, B.K., 2016a. Microbial diversity drives multifunctionality in terrestrial ecosystems. Nature Communications 7, 10541. doi:10.1038/ncomms10541</w:t>
      </w:r>
    </w:p>
    <w:p w14:paraId="00000067" w14:textId="77777777" w:rsidR="008846CB" w:rsidRDefault="00C2340F">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Delgado-Baquerizo, M., Maestre, F.T., Reich, P.B., Trivedi, P., Osanai, Y., Liu, Y.-R., Hamonts, K., Jeffries, T.C., Singh, B.K., 2016b. Carbon content and climate variability drive global soil bacterial diversity patterns. Ecological Monographs 86, 373–390. doi:10.1002/ECM.1216</w:t>
      </w:r>
    </w:p>
    <w:p w14:paraId="00000068" w14:textId="77777777" w:rsidR="008846CB" w:rsidRDefault="00C2340F">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Dungait, J.A.J., Hopkins, D.W., Gregory, A.S., Whitmore, A.P., Dungait, J.A.J., Hopkins, D.W., Gregory, A.S., Whitmore, A.P., 2012. Soil organic matter turnover is governed by accessibility not recalcitrance. Global Change Biology 18, 1781–1796. doi:10.1111/j.1365-2486.2012.02665.x</w:t>
      </w:r>
    </w:p>
    <w:p w14:paraId="00000069" w14:textId="77777777" w:rsidR="008846CB" w:rsidRDefault="00C2340F">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Fierer, N., Bradford, M.A., Jackson, R.B., 2007. Toward an ecological classification of soil bacteria. Ecology 88, 1354–1364. doi:10.1890/05-1839</w:t>
      </w:r>
    </w:p>
    <w:p w14:paraId="0000006A" w14:textId="77777777" w:rsidR="008846CB" w:rsidRDefault="00C2340F">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Fierer, N., Schimel, J.P., Holden, P.A., 2003. Variations in microbial community composition through two soil depth profiles. Soil Biology and Biochemistry 35, 167–176. doi:10.1016/S0038-0717(02)00251-1</w:t>
      </w:r>
    </w:p>
    <w:p w14:paraId="0000006B" w14:textId="77777777" w:rsidR="008846CB" w:rsidRDefault="00C2340F">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Fierer, N., Wood, S.A., Bueno de Mesquita, C.P., 2021a. How microbes can, and cannot, be used to assess soil health. Soil Biology and Biochemistry 153, 108111. doi:10.1016/J.SOILBIO.2020.108111</w:t>
      </w:r>
    </w:p>
    <w:p w14:paraId="0000006C" w14:textId="77777777" w:rsidR="008846CB" w:rsidRDefault="00C2340F">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Fierer, N., Wood, S.A., Bueno De Mesquita, C.P., 2021b. How microbes can, and cannot, be used to assess soil health. Soil Biology and Biochemistry 153, 108111. doi:10.1016/j.soilbio.2020.108111</w:t>
      </w:r>
    </w:p>
    <w:p w14:paraId="0000006D" w14:textId="77777777" w:rsidR="008846CB" w:rsidRDefault="00C2340F">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Fornara, D.A., Tilman, D., 2008. Plant functional composition influences rates of soil carbon and nitrogen accumulation. Journal of Ecology 96, 314–322. doi:10.1111/j.1365-2745.2007.01345.x</w:t>
      </w:r>
    </w:p>
    <w:p w14:paraId="0000006E" w14:textId="77777777" w:rsidR="008846CB" w:rsidRDefault="00C2340F">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Harden, J.W., Hugelius, G., Ahlström, A., Blankinship, J.C., Bond‐Lamberty, B., Lawrence, C.R., Loisel, J., Malhotra, A., Jackson, R.B., Ogle, S., Phillips, C., Ryals, R., Todd‐Brown, K., Vargas, R., Vergara, S.E., Cotrufo, M.F., Keiluweit, M., Heckman, K.A., Crow, S.E., Silver, W.L., DeLonge, M., Nave, L.E., 2018. Networking our science to characterize the state, vulnerabilities, and management opportunities of soil organic matter. Global Change Biology 24, e705–e718. doi:10.1111/gcb.13896</w:t>
      </w:r>
    </w:p>
    <w:p w14:paraId="0000006F" w14:textId="77777777" w:rsidR="008846CB" w:rsidRDefault="00C2340F">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Harpole, W.S., Sullivan, L.L., Lind, E.M., Firn, J., Adler, P.B., Borer, E.T., Chase, J., Fay, P.A., Hautier, Y., Hillebrand, H., MacDougall, A.S., Seabloom, E.W., Williams, R., Bakker, J.D., Cadotte, M.W., Chaneton, E.J., Chu, C., Cleland, E.E., D’Antonio, C., Davies, K.F., Gruner, D.S., Hagenah, N., Kirkman, K., Knops, J.M.H., la Pierre, K.J., McCulley, R.L., Moore, J.L., Morgan, J.W., Prober, S.M., Risch, A.C., Schuetz, M., Stevens, C.J., Wragg, P.D., 2016. Addition of multiple limiting resources reduces grassland diversity. Nature 2016 537:7618 537, 93–96. doi:10.1038/NATURE19324</w:t>
      </w:r>
    </w:p>
    <w:p w14:paraId="00000070" w14:textId="77777777" w:rsidR="008846CB" w:rsidRDefault="00C2340F">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Jackson, R.B., Canadell, J., Ehleringer, J.R., Mooney, H.A., Sala, O.E., Schulze, E.D., 1996. A global analysis of root distributions for terrestrial biomes. Oecologia 108, 389–411. doi:10.1007/BF00333714</w:t>
      </w:r>
    </w:p>
    <w:p w14:paraId="00000071" w14:textId="77777777" w:rsidR="008846CB" w:rsidRDefault="00C2340F">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Jobbagy, E.G., Jackson, R.B., 2000. The vertical distribution of soil organic carbon and its relation to climate and vegetation. Ecological Applications 10, 423–436. doi:10.1890/1051-0761(2000)010[0423:TVDOSO]2.0.CO;2</w:t>
      </w:r>
    </w:p>
    <w:p w14:paraId="00000072" w14:textId="77777777" w:rsidR="008846CB" w:rsidRDefault="00C2340F">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Kemmitt, S.J., Lanyon, C.V., Waite, I.S., Wen, Q., Addiscott, T.M., Bird, N.R.A., O’Donnell, A.G., Brookes, P.C., 2008. Mineralization of native soil organic matter is not regulated by the size, activity or composition of the soil microbial biomass—a new perspective. Soil Biology and Biochemistry 40, 61–73. doi:10.1016/j.soilbio.2007.06.021</w:t>
      </w:r>
    </w:p>
    <w:p w14:paraId="00000073" w14:textId="77777777" w:rsidR="008846CB" w:rsidRDefault="00C2340F">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Kögel-Knabner, I., Guggenberger, G., Kleber, M., Kandeler, E., Kalbitz, K., Scheu, S., Eusterhues, K., Leinweber, P., 2008. Organo-mineral associations in temperate soils: Integrating biology, mineralogy, and organic matter chemistry. Journal of Plant Nutrition and Soil Science 171, 61–82. doi:10.1002/jpln.200700048</w:t>
      </w:r>
    </w:p>
    <w:p w14:paraId="00000074" w14:textId="77777777" w:rsidR="008846CB" w:rsidRDefault="00C2340F">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Koteen, L.E., Baldocchi, D.D., Harte, J., 2011. Invasion of non-native grasses causes a drop in soil carbon storage in California grasslands. Environmental Research Letters 6, 044001. doi:10.1088/1748-9326/6/4/044001</w:t>
      </w:r>
    </w:p>
    <w:p w14:paraId="00000075" w14:textId="77777777" w:rsidR="008846CB" w:rsidRDefault="00C2340F">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Lange, M., Eisenhauer, N., Sierra, C.A., Bessler, H., Engels, C., Griffiths, R.I., Mellado-Vázquez, P.G., Malik, A.A., Roy, J., Scheu, S., Steinbeiss, S., Thomson, B.C., Trumbore, S.E., Gleixner, </w:t>
      </w:r>
      <w:r>
        <w:rPr>
          <w:rFonts w:ascii="Times New Roman" w:eastAsia="Times New Roman" w:hAnsi="Times New Roman" w:cs="Times New Roman"/>
          <w:sz w:val="24"/>
          <w:szCs w:val="24"/>
        </w:rPr>
        <w:lastRenderedPageBreak/>
        <w:t>G., 2015. Plant diversity increases soil microbial activity and soil carbon storage. Nature Communications 2015 6:1 6, 1–8. doi:10.1038/NCOMMS7707</w:t>
      </w:r>
    </w:p>
    <w:p w14:paraId="00000076" w14:textId="77777777" w:rsidR="008846CB" w:rsidRDefault="00C2340F">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Li, X.G., Li, F.M., Zed, R., Zhan, Z.Y., Bhupinderpal-Singh, 2007. Soil physical properties and their relations to organic carbon pools as affected by land use in an alpine pastureland. Geoderma 139, 98–105. doi:10.1016/J.GEODERMA.2007.01.006</w:t>
      </w:r>
    </w:p>
    <w:p w14:paraId="00000077" w14:textId="77777777" w:rsidR="008846CB" w:rsidRDefault="00C2340F">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Liang, C., Schimel, J.P., Jastrow, J.D., 2017. The importance of anabolism in microbial control over soil carbon storage. Nature Microbiology. doi:10.1038/nmicrobiol.2017.105</w:t>
      </w:r>
    </w:p>
    <w:p w14:paraId="00000078" w14:textId="77777777" w:rsidR="008846CB" w:rsidRDefault="00C2340F">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Lloyd, J., Taylor, J.A., 1994. On the Temperature Dependence of Soil Respiration. Functional Ecology 8, 315. doi:10.2307/2389824</w:t>
      </w:r>
    </w:p>
    <w:p w14:paraId="00000079" w14:textId="77777777" w:rsidR="008846CB" w:rsidRDefault="00C2340F">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Malik, A.A., Martiny, J.B.H., Brodie, E.L., Martiny, A.C., Treseder, K.K., Allison, S.D., 2020. Defining trait-based microbial strategies with consequences for soil carbon cycling under climate change. ISME Journal 14, 1–9. doi:10.1038/s41396-019-0510-0</w:t>
      </w:r>
    </w:p>
    <w:p w14:paraId="0000007A" w14:textId="77777777" w:rsidR="008846CB" w:rsidRDefault="00C2340F">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Oksanen, J., Blanchet, F.G., Friendly, M., Kindt, R., Legendre, P., Mcglinn, D., Minchin, P.R., O’hara, R.B., Simpson, G.L., Solymos, P., Henry, M., Stevens, H., Szoecs, E., Maintainer, H.W., 2020. Package “vegan” Title Community Ecology Package Version 2.5-7.</w:t>
      </w:r>
    </w:p>
    <w:p w14:paraId="0000007B" w14:textId="77777777" w:rsidR="008846CB" w:rsidRDefault="00C2340F">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Oldfield, E.E., Wood, S.A., Bradford, M.A., 2020. Direct evidence using a controlled greenhouse study for threshold effects of soil organic matter on crop growth. Ecological Applications 30, e02073. doi:10.1002/eap.2073</w:t>
      </w:r>
    </w:p>
    <w:p w14:paraId="0000007C" w14:textId="77777777" w:rsidR="008846CB" w:rsidRDefault="00C2340F">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Orchard, V.A., Cook, F.J., 1983. Relationship between soil respiration and soil moisture. Soil Biology and Biochemistry 15, 447–453. doi:10.1016/0038-0717(83)90010-X</w:t>
      </w:r>
    </w:p>
    <w:p w14:paraId="0000007D" w14:textId="77777777" w:rsidR="008846CB" w:rsidRDefault="00C2340F">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Porzig, E., N.E. Seavy, R. T. DiGaudio, C. Henneman, T. Gardali., 2018. The Rangeland Monitoring Network Handbook V2.0.</w:t>
      </w:r>
    </w:p>
    <w:p w14:paraId="0000007E" w14:textId="77777777" w:rsidR="008846CB" w:rsidRDefault="00C2340F">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Powers, R.F., Tiarks, A.E., Boyle, J.R., 2015. Assessing Soil Quality: Practicable Standards for Sustainable Forest Productivity in the United States, in: The Contribution of Soil Science to the Development of and Implementation of Criteria and Indicators of Sustainable Forest Management. John Wiley &amp; Sons, Ltd, pp. 53–80. doi:10.2136/sssaspecpub53.c3</w:t>
      </w:r>
    </w:p>
    <w:p w14:paraId="0000007F" w14:textId="77777777" w:rsidR="008846CB" w:rsidRDefault="00C2340F">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Rossi, L.M.W., Mao, Z., Merino-Martín, L., Roumet, C., Fort, F., Taugourdeau, O., Boukcim, H., Fourtier, S., del Rey-Granado, M., Chevallier, T., Cardinael, R., Fromin, N., Stokes, A., 2020. Pathways to persistence: plant root traits alter carbon accumulation in different soil carbon pools. Plant and Soil 452, 457–478. doi:10.1007/S11104-020-04469-5/FIGURES/7</w:t>
      </w:r>
    </w:p>
    <w:p w14:paraId="00000080" w14:textId="77777777" w:rsidR="008846CB" w:rsidRDefault="00C2340F">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Rumpel, C., Amiraslani, F., Koutika, L.S., Smith, P., Whitehead, D., Wollenberg, E., 2018. Put more carbon in soils to meet Paris climate pledges. Nature 2021 564:7734 564, 32–34. doi:10.1038/d41586-018-07587-4</w:t>
      </w:r>
    </w:p>
    <w:p w14:paraId="00000081" w14:textId="77777777" w:rsidR="008846CB" w:rsidRDefault="00C2340F">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Saby, N.P.A., BELLAMY, P.H., MORVAN, X., ARROUAYS, D., JONES, R.J.A., VERHEIJEN, F.G.A., KIBBLEWHITE, M.G., VERDOODT, A., ÜVEGES, J.B., FREUDENSCHUß, A., SIMOTA, C., 2008. Will European soil-monitoring networks be able to detect changes in topsoil </w:t>
      </w:r>
      <w:r>
        <w:rPr>
          <w:rFonts w:ascii="Times New Roman" w:eastAsia="Times New Roman" w:hAnsi="Times New Roman" w:cs="Times New Roman"/>
          <w:sz w:val="24"/>
          <w:szCs w:val="24"/>
        </w:rPr>
        <w:lastRenderedPageBreak/>
        <w:t>organic carbon content? Global Change Biology 14, 2432–2442. doi:10.1111/j.1365-2486.2008.01658.x</w:t>
      </w:r>
    </w:p>
    <w:p w14:paraId="00000082" w14:textId="77777777" w:rsidR="008846CB" w:rsidRDefault="00C2340F">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Schimel, D.S., 1995. Terrestrial ecosystems and the carbon cycle. Global Change Biology 1, 77–91. doi:10.1111/j.1365-2486.1995.tb00008.x</w:t>
      </w:r>
    </w:p>
    <w:p w14:paraId="00000083" w14:textId="77777777" w:rsidR="008846CB" w:rsidRDefault="00C2340F">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Schimel, J.P., Bennett, J., 2004. NITROGEN MINERALIZATION: CHALLENGES OF A CHANGING PARADIGM, SYNTHESIS EMPHASIZING NEW IDEAS TO STIMULATE RESEARCH IN ECOLOGY Ecology.</w:t>
      </w:r>
    </w:p>
    <w:p w14:paraId="00000084" w14:textId="77777777" w:rsidR="008846CB" w:rsidRDefault="00C2340F">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Schimel, J.P., Schaeffer, S.M., 2012. Microbial control over carbon cycling in soil. Frontiers in Microbiology 3, 348. doi:10.3389/fmicb.2012.00348</w:t>
      </w:r>
    </w:p>
    <w:p w14:paraId="00000085" w14:textId="77777777" w:rsidR="008846CB" w:rsidRDefault="00C2340F">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Shao, P., Lynch, L., Xie, H., Bao, X., Liang, C., 2021. Tradeoffs among microbial life history strategies influence the fate of microbial residues in subtropical forest soils. Soil Biology and Biochemistry 153, 108112. doi:10.1016/j.soilbio.2020.108112</w:t>
      </w:r>
    </w:p>
    <w:p w14:paraId="00000086" w14:textId="77777777" w:rsidR="008846CB" w:rsidRDefault="00C2340F">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Smith, P., 2018. Managing the global land resource. Proceedings of the Royal Society B: Biological Sciences 285, 20172798. doi:10.1098/rspb.2017.2798</w:t>
      </w:r>
    </w:p>
    <w:p w14:paraId="00000087" w14:textId="77777777" w:rsidR="008846CB" w:rsidRDefault="00C2340F">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Sokol, N.W., Kuebbing, S.E., Karlsen-Ayala, E., Bradford, M.A., 2019. Evidence for the primacy of living root inputs, not root or shoot litter, in forming soil organic carbon. New Phytologist 221, 233–246. doi:10.1111/nph.15361</w:t>
      </w:r>
    </w:p>
    <w:p w14:paraId="00000088" w14:textId="77777777" w:rsidR="008846CB" w:rsidRDefault="00C2340F">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Stott, D.E., 2019. Recommended Soil Health Indicators and Associated Laboratory Procedures. Soil Health Technical Note No. 450-03.</w:t>
      </w:r>
    </w:p>
    <w:p w14:paraId="00000089" w14:textId="77777777" w:rsidR="008846CB" w:rsidRDefault="00C2340F">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Tisdall, J.M., Oades, J.M., 1982. Organic matter and water-stable aggregates in soils. Journal of Soil Science 33, 141–163. doi:10.1111/j.1365-2389.1982.tb01755.x</w:t>
      </w:r>
    </w:p>
    <w:p w14:paraId="0000008A" w14:textId="77777777" w:rsidR="008846CB" w:rsidRDefault="00C2340F">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van der Heijden, M.G.A., Bardgett, R.D., van Straalen, N.M., 2008. The unseen majority: soil microbes as drivers of plant diversity and productivity in terrestrial ecosystems. Ecology Letters 11, 296–310. doi:10.1111/j.1461-0248.2007.01139.x</w:t>
      </w:r>
    </w:p>
    <w:p w14:paraId="0000008B" w14:textId="77777777" w:rsidR="008846CB" w:rsidRDefault="00C2340F">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van Miegroet, H., Olsson, M., 2011. Ecosystem Disturbance and Soil Organic Carbon – A Review. Soil Carbon in Sensitive European Ecosystems: From Science to Land Management 85–117. doi:10.1002/9781119970255.CH5</w:t>
      </w:r>
    </w:p>
    <w:p w14:paraId="0000008C" w14:textId="77777777" w:rsidR="008846CB" w:rsidRDefault="00C2340F">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Vermeulen, S., Bossio, D., Lehmann, J., Luu, P., Paustian, K., Webb, C., Augé, F., Bacudo, I., Baedeker, T., Havemann, T., Jones, C., King, R., Reddy, M., Sunga, I., von Unger, M., Warnken, M., 2019. A global agenda for collective action on soil carbon. Nature Sustainability 2019 2:1 2, 2–4. doi:10.1038/s41893-018-0212-z</w:t>
      </w:r>
    </w:p>
    <w:p w14:paraId="0000008D" w14:textId="77777777" w:rsidR="008846CB" w:rsidRDefault="00C2340F">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Wagg, C., Bender, S.F., Widmer, F., van der Heijden, M.G.A., 2014. Soil biodiversity and soil community composition determine ecosystem multifunctionality. Proceedings of the National Academy of Sciences of the United States of America 111, 5266–70. doi:10.1073/pnas.1320054111</w:t>
      </w:r>
    </w:p>
    <w:p w14:paraId="0000008E" w14:textId="77777777" w:rsidR="008846CB" w:rsidRDefault="00C2340F">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Wiesmeier, M., Urbanski, L., Hobley, E., Lang, B., von Lützow, M., Marin-Spiotta, E., van Wesemael, B., Rabot, E., Ließ, M., Garcia-Franco, N., Wollschläger, U., Vogel, H.J., Kögel-Knabner, I., 2019. Soil organic carbon storage as a key function of soils - A review of drivers and indicators at various scales. Geoderma 333, 149–162. doi:10.1016/J.GEODERMA.2018.07.026</w:t>
      </w:r>
    </w:p>
    <w:p w14:paraId="0000008F" w14:textId="77777777" w:rsidR="008846CB" w:rsidRDefault="00C2340F">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Wilson, S.D., Tilman, D., 1991a. Interactive effects of fertilization and disturbance on community structure and resource availability in an old-field plant community. Oecologia 1991 88:1 88, 61–71. doi:10.1007/BF00328404</w:t>
      </w:r>
    </w:p>
    <w:p w14:paraId="00000090" w14:textId="77777777" w:rsidR="008846CB" w:rsidRDefault="00C2340F">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Wilson, S.D., Tilman, D., 1991b. Interactive effects of fertilization and disturbance on community structure and resource availability in an old-field plant community. Oecologia 1991 88:1 88, 61–71. doi:10.1007/BF00328404</w:t>
      </w:r>
    </w:p>
    <w:p w14:paraId="00000091" w14:textId="77777777" w:rsidR="008846CB" w:rsidRDefault="00C2340F">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Yang, Y., Dou, Y., An, S., 2018. Testing association between soil bacterial diversity and soil carbon storage on the Loess Plateau. Science of The Total Environment 626, 48–58. doi:10.1016/j.scitotenv.2018.01.081</w:t>
      </w:r>
    </w:p>
    <w:p w14:paraId="00000092" w14:textId="77777777" w:rsidR="008846CB" w:rsidRDefault="00C2340F">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Yang, Y., Tilman, D., Furey, G., Lehman, C., 2019. Soil carbon sequestration accelerated by restoration of grassland biodiversity. Nature Communications 2019 10:1 10, 1–7. doi:10.1038/s41467-019-08636-w</w:t>
      </w:r>
    </w:p>
    <w:p w14:paraId="00000093" w14:textId="77777777" w:rsidR="008846CB" w:rsidRDefault="00C2340F">
      <w:pP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0000094" w14:textId="77777777" w:rsidR="008846CB" w:rsidRDefault="008846CB">
      <w:pPr>
        <w:rPr>
          <w:rFonts w:ascii="Times New Roman" w:eastAsia="Times New Roman" w:hAnsi="Times New Roman" w:cs="Times New Roman"/>
          <w:sz w:val="24"/>
          <w:szCs w:val="24"/>
        </w:rPr>
      </w:pPr>
    </w:p>
    <w:sectPr w:rsidR="008846CB">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acob Weverka" w:date="2022-03-17T17:24:00Z" w:initials="">
    <w:p w14:paraId="000000B0" w14:textId="77777777" w:rsidR="008846CB" w:rsidRDefault="00C2340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Working title – should discuss if there is a result that we want to particularly headline</w:t>
      </w:r>
    </w:p>
  </w:comment>
  <w:comment w:id="5" w:author="Jacob Weverka" w:date="2022-03-18T11:45:00Z" w:initials="JW">
    <w:p w14:paraId="1B3BD8CF" w14:textId="31402410" w:rsidR="00BA27ED" w:rsidRDefault="00BA27ED">
      <w:pPr>
        <w:pStyle w:val="CommentText"/>
      </w:pPr>
      <w:r>
        <w:rPr>
          <w:rStyle w:val="CommentReference"/>
        </w:rPr>
        <w:annotationRef/>
      </w:r>
      <w:r>
        <w:t>This is the list but we can discuss order</w:t>
      </w:r>
    </w:p>
  </w:comment>
  <w:comment w:id="14" w:author="Chelsea Carey" w:date="2022-02-24T04:48:00Z" w:initials="">
    <w:p w14:paraId="0000009D" w14:textId="77777777" w:rsidR="008846CB" w:rsidRDefault="00C2340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this is good, just reframe a smidge to call out more directly soil health, given scope of special issue. i might even change the topic sentence to be: "Soil organic carbon is central to soil health." or similar. cite bradford et al. https://www.nature.com/articles/s41893-019-0431-y</w:t>
      </w:r>
    </w:p>
  </w:comment>
  <w:comment w:id="24" w:author="Chelsea Carey" w:date="2022-02-24T01:41:00Z" w:initials="">
    <w:p w14:paraId="000000A2" w14:textId="77777777" w:rsidR="008846CB" w:rsidRDefault="00C2340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may be worth mentioning here that it is incongruent with policy timescales as well (e.g., monitoring w/in 3 years associated w/ CDFA HSP)</w:t>
      </w:r>
    </w:p>
  </w:comment>
  <w:comment w:id="25" w:author="Chelsea Carey" w:date="2022-02-24T01:42:00Z" w:initials="">
    <w:p w14:paraId="0000009E" w14:textId="77777777" w:rsidR="008846CB" w:rsidRDefault="00C2340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 add a few more citations to this paragraph</w:t>
      </w:r>
    </w:p>
  </w:comment>
  <w:comment w:id="30" w:author="Chelsea Carey" w:date="2022-02-24T01:56:00Z" w:initials="">
    <w:p w14:paraId="000000A3" w14:textId="77777777" w:rsidR="008846CB" w:rsidRDefault="00C2340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 would add this to what makes a good indicator section.</w:t>
      </w:r>
    </w:p>
  </w:comment>
  <w:comment w:id="32" w:author="Chelsea Carey" w:date="2022-02-24T01:58:00Z" w:initials="">
    <w:p w14:paraId="00000098" w14:textId="77777777" w:rsidR="008846CB" w:rsidRDefault="00C2340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cite studies that show plant communities have different levels of SOC on rangelands. eg https://iopscience.iop.org/article/10.1088/1748-9326/6/4/044001</w:t>
      </w:r>
    </w:p>
  </w:comment>
  <w:comment w:id="33" w:author="Elizabeth Porzig" w:date="2022-02-24T15:24:00Z" w:initials="">
    <w:p w14:paraId="00000099" w14:textId="77777777" w:rsidR="008846CB" w:rsidRDefault="00C2340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and phenology?</w:t>
      </w:r>
    </w:p>
  </w:comment>
  <w:comment w:id="34" w:author="Jacob Weverka" w:date="2021-11-16T23:22:00Z" w:initials="">
    <w:p w14:paraId="00000096" w14:textId="77777777" w:rsidR="008846CB" w:rsidRDefault="00C2340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this more</w:t>
      </w:r>
    </w:p>
  </w:comment>
  <w:comment w:id="35" w:author="Elizabeth Porzig" w:date="2022-02-24T15:27:00Z" w:initials="">
    <w:p w14:paraId="00000097" w14:textId="77777777" w:rsidR="008846CB" w:rsidRDefault="00C2340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would it make sense to discuss the relationships between plant community, SOC and disturbance and recovery trajectories? Both plant communities and SOC can be impacted by disturbance. Plant community composition can be an indicator of time since disturbance.</w:t>
      </w:r>
    </w:p>
  </w:comment>
  <w:comment w:id="36" w:author="Chelsea Carey" w:date="2022-02-24T03:54:00Z" w:initials="">
    <w:p w14:paraId="000000A7" w14:textId="77777777" w:rsidR="008846CB" w:rsidRDefault="00C2340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we want to go into more detail about the pieces of information re: community compostion that could explain SOC: </w:t>
      </w:r>
    </w:p>
    <w:p w14:paraId="000000A8" w14:textId="77777777" w:rsidR="008846CB" w:rsidRDefault="00C2340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--(relative) abundance of particular taxa or functional groups (copio:oligo)</w:t>
      </w:r>
    </w:p>
    <w:p w14:paraId="000000A9" w14:textId="77777777" w:rsidR="008846CB" w:rsidRDefault="00C2340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--alpha diversity (cite papers on this)</w:t>
      </w:r>
    </w:p>
    <w:p w14:paraId="000000AA" w14:textId="77777777" w:rsidR="008846CB" w:rsidRDefault="00C2340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--broad-scale compositional shifts (ie, beta diversity)</w:t>
      </w:r>
    </w:p>
    <w:p w14:paraId="000000AB" w14:textId="77777777" w:rsidR="008846CB" w:rsidRDefault="008846CB">
      <w:pPr>
        <w:widowControl w:val="0"/>
        <w:pBdr>
          <w:top w:val="nil"/>
          <w:left w:val="nil"/>
          <w:bottom w:val="nil"/>
          <w:right w:val="nil"/>
          <w:between w:val="nil"/>
        </w:pBdr>
        <w:spacing w:after="0" w:line="240" w:lineRule="auto"/>
        <w:rPr>
          <w:rFonts w:ascii="Arial" w:eastAsia="Arial" w:hAnsi="Arial" w:cs="Arial"/>
          <w:color w:val="000000"/>
        </w:rPr>
      </w:pPr>
    </w:p>
    <w:p w14:paraId="000000AC" w14:textId="77777777" w:rsidR="008846CB" w:rsidRDefault="00C2340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and cite papers</w:t>
      </w:r>
    </w:p>
  </w:comment>
  <w:comment w:id="37" w:author="Elizabeth Porzig" w:date="2022-02-24T15:52:00Z" w:initials="">
    <w:p w14:paraId="000000B4" w14:textId="77777777" w:rsidR="008846CB" w:rsidRDefault="00C2340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 think the intro is great overall. I think it could be stronger if this paragraph is structured with a hypothesis and some specific predictions that are being tested. Something like 'We hypothesize that SOC stock and dynamics can be predicted by ecological communities. To this end, we evaluated the following predictions: 1.) the current size of the SOC pool is correlated with plant and microbial community composition; 2) recent changes in SOC stock are correlated with plant and soil microbial composition, and 3) plant or microbial composition can predict near-term changes in SOC.'</w:t>
      </w:r>
    </w:p>
  </w:comment>
  <w:comment w:id="38" w:author="Chelsea Carey" w:date="2022-02-24T04:29:00Z" w:initials="">
    <w:p w14:paraId="000000AD" w14:textId="77777777" w:rsidR="008846CB" w:rsidRDefault="00C2340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suggest getting more specific here</w:t>
      </w:r>
    </w:p>
  </w:comment>
  <w:comment w:id="41" w:author="Chelsea Carey" w:date="2022-02-24T04:39:00Z" w:initials="">
    <w:p w14:paraId="000000A6" w14:textId="77777777" w:rsidR="008846CB" w:rsidRDefault="00C2340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see site description from here: https://www.biorxiv.org/content/10.1101/2021.12.31.474676v1</w:t>
      </w:r>
    </w:p>
  </w:comment>
  <w:comment w:id="42" w:author="Chelsea Carey" w:date="2022-02-24T06:32:00Z" w:initials="">
    <w:p w14:paraId="000000B1" w14:textId="77777777" w:rsidR="008846CB" w:rsidRDefault="00C2340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some scrub sites. plus some perennial grass dominated sites.</w:t>
      </w:r>
    </w:p>
  </w:comment>
  <w:comment w:id="44" w:author="Chelsea Carey" w:date="2022-02-24T04:41:00Z" w:initials="">
    <w:p w14:paraId="000000A4" w14:textId="77777777" w:rsidR="008846CB" w:rsidRDefault="00C2340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for microbial sampling see here: https://docs.google.com/document/d/1hHVMYeEhYxnCAJEisU37Q0TRiyYmiyba/edit</w:t>
      </w:r>
    </w:p>
  </w:comment>
  <w:comment w:id="51" w:author="Gabe Runte" w:date="2022-03-14T18:49:00Z" w:initials="">
    <w:p w14:paraId="000000B2" w14:textId="77777777" w:rsidR="008846CB" w:rsidRDefault="00C2340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jacob, I do not know the exact numbers here bc i don't know which samples you ended up using</w:t>
      </w:r>
    </w:p>
  </w:comment>
  <w:comment w:id="52" w:author="Jacob Weverka" w:date="2022-03-14T19:24:00Z" w:initials="">
    <w:p w14:paraId="000000B3" w14:textId="77777777" w:rsidR="008846CB" w:rsidRDefault="00C2340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Used all the ones with TOKA in the name, so 60 total.  So I dropped the first 26 columns and the last 8 in the ASV table you gave me</w:t>
      </w:r>
    </w:p>
  </w:comment>
  <w:comment w:id="55" w:author="Jacob Weverka" w:date="2022-01-29T00:56:00Z" w:initials="">
    <w:p w14:paraId="000000A1" w14:textId="77777777" w:rsidR="008846CB" w:rsidRDefault="00C2340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 wonder if I need to still include the varpart stuff, not sure how much it really adds to the story here</w:t>
      </w:r>
    </w:p>
  </w:comment>
  <w:comment w:id="56" w:author="Chelsea Carey" w:date="2022-02-24T18:58:00Z" w:initials="">
    <w:p w14:paraId="000000A0" w14:textId="77777777" w:rsidR="008846CB" w:rsidRDefault="00C2340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about pulling out individual taxa and seeing if they explain C variation?</w:t>
      </w:r>
    </w:p>
  </w:comment>
  <w:comment w:id="60" w:author="Jacob Weverka" w:date="2022-01-30T20:28:00Z" w:initials="">
    <w:p w14:paraId="0000009B" w14:textId="77777777" w:rsidR="008846CB" w:rsidRDefault="00C2340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 have some diversity analyses but they weren't that interesting so I haven't included them here</w:t>
      </w:r>
    </w:p>
  </w:comment>
  <w:comment w:id="61" w:author="Jacob Weverka" w:date="2021-12-20T23:49:00Z" w:initials="">
    <w:p w14:paraId="0000009C" w14:textId="77777777" w:rsidR="008846CB" w:rsidRDefault="00C2340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So one issue here is that we have 2 carbon outlier that are about 7%, when most everything else is 2-4%. They don't really change the answer w/r/t NMDS axis one but they change the answer for NMDS2. NMDS 2 axis isn't really very convincing SOC predictor</w:t>
      </w:r>
    </w:p>
  </w:comment>
  <w:comment w:id="63" w:author="Jacob Weverka" w:date="2022-01-28T00:44:00Z" w:initials="">
    <w:p w14:paraId="0000009A" w14:textId="77777777" w:rsidR="008846CB" w:rsidRDefault="00C2340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Few ways we could report this, a bit of an issue with outliers here.</w:t>
      </w:r>
    </w:p>
  </w:comment>
  <w:comment w:id="65" w:author="Jacob Weverka" w:date="2022-01-29T00:25:00Z" w:initials="">
    <w:p w14:paraId="0000009F" w14:textId="77777777" w:rsidR="008846CB" w:rsidRDefault="00C2340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This trend is really driven by an outlier, but I think brings an interesting point, so I'd like to find a way to include it</w:t>
      </w:r>
    </w:p>
  </w:comment>
  <w:comment w:id="64" w:author="Jacob Weverka" w:date="2022-03-18T17:39:00Z" w:initials="JW">
    <w:p w14:paraId="5B2FA875" w14:textId="53860405" w:rsidR="00C2340F" w:rsidRDefault="00C2340F">
      <w:pPr>
        <w:pStyle w:val="CommentText"/>
      </w:pPr>
      <w:r>
        <w:rPr>
          <w:rStyle w:val="CommentReference"/>
        </w:rPr>
        <w:annotationRef/>
      </w:r>
      <w:r>
        <w:t>Can kind of make this point with woody veg</w:t>
      </w:r>
    </w:p>
  </w:comment>
  <w:comment w:id="66" w:author="Jacob Weverka" w:date="2022-03-17T16:41:00Z" w:initials="">
    <w:p w14:paraId="000000AF" w14:textId="77777777" w:rsidR="008846CB" w:rsidRDefault="00C2340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Add figure</w:t>
      </w:r>
    </w:p>
  </w:comment>
  <w:comment w:id="69" w:author="Chelsea Carey" w:date="2022-02-24T19:07:00Z" w:initials="">
    <w:p w14:paraId="000000A5" w14:textId="77777777" w:rsidR="008846CB" w:rsidRDefault="00C2340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my preference would be to use bacteria/archaea rather than prokaryotes</w:t>
      </w:r>
    </w:p>
  </w:comment>
  <w:comment w:id="72" w:author="Jacob Weverka" w:date="2022-03-18T17:03:00Z" w:initials="JW">
    <w:p w14:paraId="030D20E9" w14:textId="47CCDBAE" w:rsidR="001C5299" w:rsidRDefault="001C5299">
      <w:pPr>
        <w:pStyle w:val="CommentText"/>
      </w:pPr>
      <w:r>
        <w:rPr>
          <w:rStyle w:val="CommentReference"/>
        </w:rPr>
        <w:annotationRef/>
      </w:r>
      <w:r>
        <w:t>would still like to think of better</w:t>
      </w:r>
      <w:r w:rsidR="00AC72E4">
        <w:t xml:space="preserve"> supported</w:t>
      </w:r>
      <w:r>
        <w:t xml:space="preserve"> ideas</w:t>
      </w:r>
    </w:p>
  </w:comment>
  <w:comment w:id="75" w:author="Jacob Weverka" w:date="2022-03-04T17:23:00Z" w:initials="">
    <w:p w14:paraId="00000095" w14:textId="77777777" w:rsidR="008846CB" w:rsidRDefault="00C2340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Probably dump this stuff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B0" w15:done="0"/>
  <w15:commentEx w15:paraId="1B3BD8CF" w15:done="0"/>
  <w15:commentEx w15:paraId="0000009D" w15:done="0"/>
  <w15:commentEx w15:paraId="000000A2" w15:done="0"/>
  <w15:commentEx w15:paraId="0000009E" w15:done="0"/>
  <w15:commentEx w15:paraId="000000A3" w15:done="0"/>
  <w15:commentEx w15:paraId="00000098" w15:done="0"/>
  <w15:commentEx w15:paraId="00000099" w15:done="0"/>
  <w15:commentEx w15:paraId="00000096" w15:done="0"/>
  <w15:commentEx w15:paraId="00000097" w15:paraIdParent="00000096" w15:done="0"/>
  <w15:commentEx w15:paraId="000000AC" w15:done="0"/>
  <w15:commentEx w15:paraId="000000B4" w15:done="0"/>
  <w15:commentEx w15:paraId="000000AD" w15:done="0"/>
  <w15:commentEx w15:paraId="000000A6" w15:done="1"/>
  <w15:commentEx w15:paraId="000000B1" w15:done="1"/>
  <w15:commentEx w15:paraId="000000A4" w15:done="0"/>
  <w15:commentEx w15:paraId="000000B2" w15:done="0"/>
  <w15:commentEx w15:paraId="000000B3" w15:paraIdParent="000000B2" w15:done="0"/>
  <w15:commentEx w15:paraId="000000A1" w15:done="0"/>
  <w15:commentEx w15:paraId="000000A0" w15:done="0"/>
  <w15:commentEx w15:paraId="0000009B" w15:done="0"/>
  <w15:commentEx w15:paraId="0000009C" w15:done="0"/>
  <w15:commentEx w15:paraId="0000009A" w15:done="0"/>
  <w15:commentEx w15:paraId="0000009F" w15:done="0"/>
  <w15:commentEx w15:paraId="5B2FA875" w15:paraIdParent="0000009F" w15:done="0"/>
  <w15:commentEx w15:paraId="000000AF" w15:done="0"/>
  <w15:commentEx w15:paraId="000000A5" w15:done="0"/>
  <w15:commentEx w15:paraId="030D20E9" w15:done="0"/>
  <w15:commentEx w15:paraId="000000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EEF54" w16cex:dateUtc="2022-03-18T18:45:00Z"/>
  <w16cex:commentExtensible w16cex:durableId="25DF4245" w16cex:dateUtc="2022-03-19T00:39:00Z"/>
  <w16cex:commentExtensible w16cex:durableId="25DF39D6" w16cex:dateUtc="2022-03-19T0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B0" w16cid:durableId="25DEEEC0"/>
  <w16cid:commentId w16cid:paraId="1B3BD8CF" w16cid:durableId="25DEEF54"/>
  <w16cid:commentId w16cid:paraId="0000009D" w16cid:durableId="25DEEEBF"/>
  <w16cid:commentId w16cid:paraId="000000A2" w16cid:durableId="25DEEEBE"/>
  <w16cid:commentId w16cid:paraId="0000009E" w16cid:durableId="25DEEEBD"/>
  <w16cid:commentId w16cid:paraId="000000A3" w16cid:durableId="25DEEEBC"/>
  <w16cid:commentId w16cid:paraId="00000098" w16cid:durableId="25DEEEBB"/>
  <w16cid:commentId w16cid:paraId="00000099" w16cid:durableId="25DEEEBA"/>
  <w16cid:commentId w16cid:paraId="00000096" w16cid:durableId="25DEEEB9"/>
  <w16cid:commentId w16cid:paraId="00000097" w16cid:durableId="25DEEEB8"/>
  <w16cid:commentId w16cid:paraId="000000AC" w16cid:durableId="25DEEEB7"/>
  <w16cid:commentId w16cid:paraId="000000B4" w16cid:durableId="25DEEEB6"/>
  <w16cid:commentId w16cid:paraId="000000AD" w16cid:durableId="25DEEEB5"/>
  <w16cid:commentId w16cid:paraId="000000A6" w16cid:durableId="25DEEEB4"/>
  <w16cid:commentId w16cid:paraId="000000B1" w16cid:durableId="25DEEEB3"/>
  <w16cid:commentId w16cid:paraId="000000A4" w16cid:durableId="25DEEEB2"/>
  <w16cid:commentId w16cid:paraId="000000B2" w16cid:durableId="25DEEEB1"/>
  <w16cid:commentId w16cid:paraId="000000B3" w16cid:durableId="25DEEEB0"/>
  <w16cid:commentId w16cid:paraId="000000A1" w16cid:durableId="25DEEEAF"/>
  <w16cid:commentId w16cid:paraId="000000A0" w16cid:durableId="25DEEEAE"/>
  <w16cid:commentId w16cid:paraId="0000009B" w16cid:durableId="25DEEEAD"/>
  <w16cid:commentId w16cid:paraId="0000009C" w16cid:durableId="25DEEEAC"/>
  <w16cid:commentId w16cid:paraId="0000009A" w16cid:durableId="25DEEEAB"/>
  <w16cid:commentId w16cid:paraId="0000009F" w16cid:durableId="25DEEEAA"/>
  <w16cid:commentId w16cid:paraId="5B2FA875" w16cid:durableId="25DF4245"/>
  <w16cid:commentId w16cid:paraId="000000AF" w16cid:durableId="25DEEEA8"/>
  <w16cid:commentId w16cid:paraId="000000A5" w16cid:durableId="25DEEEA7"/>
  <w16cid:commentId w16cid:paraId="030D20E9" w16cid:durableId="25DF39D6"/>
  <w16cid:commentId w16cid:paraId="00000095" w16cid:durableId="25DEEE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ungsuh">
    <w:altName w:val="Gungsuh"/>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cob Weverka">
    <w15:presenceInfo w15:providerId="Windows Live" w15:userId="f86394dc9fc65e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6CB"/>
    <w:rsid w:val="00087E4E"/>
    <w:rsid w:val="00140FE1"/>
    <w:rsid w:val="00143F1A"/>
    <w:rsid w:val="00162C76"/>
    <w:rsid w:val="001C5299"/>
    <w:rsid w:val="00280B13"/>
    <w:rsid w:val="002B2922"/>
    <w:rsid w:val="002C1BE0"/>
    <w:rsid w:val="003068AA"/>
    <w:rsid w:val="003550B7"/>
    <w:rsid w:val="003614D2"/>
    <w:rsid w:val="0038572B"/>
    <w:rsid w:val="00451617"/>
    <w:rsid w:val="0046046F"/>
    <w:rsid w:val="004712FA"/>
    <w:rsid w:val="004843FE"/>
    <w:rsid w:val="004B5DE9"/>
    <w:rsid w:val="00533CB2"/>
    <w:rsid w:val="00591F47"/>
    <w:rsid w:val="005F1F7D"/>
    <w:rsid w:val="0062338A"/>
    <w:rsid w:val="006C7167"/>
    <w:rsid w:val="00750F98"/>
    <w:rsid w:val="008217D9"/>
    <w:rsid w:val="008846CB"/>
    <w:rsid w:val="008A685D"/>
    <w:rsid w:val="008B3362"/>
    <w:rsid w:val="00944116"/>
    <w:rsid w:val="009A3704"/>
    <w:rsid w:val="009C6E54"/>
    <w:rsid w:val="00A72F55"/>
    <w:rsid w:val="00A86EF7"/>
    <w:rsid w:val="00AC2FBD"/>
    <w:rsid w:val="00AC72E4"/>
    <w:rsid w:val="00B9513E"/>
    <w:rsid w:val="00BA27ED"/>
    <w:rsid w:val="00C2340F"/>
    <w:rsid w:val="00CA32FE"/>
    <w:rsid w:val="00D33199"/>
    <w:rsid w:val="00D848E2"/>
    <w:rsid w:val="00DB40B4"/>
    <w:rsid w:val="00DD5FC9"/>
    <w:rsid w:val="00DE5C61"/>
    <w:rsid w:val="00DE6C44"/>
    <w:rsid w:val="00DF7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094BD"/>
  <w15:docId w15:val="{955CD009-5BCB-4FB3-A446-4173AD144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D5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i/>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E5D7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PlaceholderText">
    <w:name w:val="Placeholder Text"/>
    <w:basedOn w:val="DefaultParagraphFont"/>
    <w:uiPriority w:val="99"/>
    <w:semiHidden/>
    <w:rsid w:val="00B070CD"/>
    <w:rPr>
      <w:color w:val="808080"/>
    </w:rPr>
  </w:style>
  <w:style w:type="paragraph" w:styleId="CommentSubject">
    <w:name w:val="annotation subject"/>
    <w:basedOn w:val="CommentText"/>
    <w:next w:val="CommentText"/>
    <w:link w:val="CommentSubjectChar"/>
    <w:uiPriority w:val="99"/>
    <w:semiHidden/>
    <w:unhideWhenUsed/>
    <w:rsid w:val="00B070CD"/>
    <w:rPr>
      <w:b/>
      <w:bCs/>
    </w:rPr>
  </w:style>
  <w:style w:type="character" w:customStyle="1" w:styleId="CommentSubjectChar">
    <w:name w:val="Comment Subject Char"/>
    <w:basedOn w:val="CommentTextChar"/>
    <w:link w:val="CommentSubject"/>
    <w:uiPriority w:val="99"/>
    <w:semiHidden/>
    <w:rsid w:val="00B070C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pCUR4cxjZGl/G/mx2XAZja/17A==">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C7E3561-3D14-4160-9D8B-29325A702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19</Pages>
  <Words>8704</Words>
  <Characters>49617</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Weverka</dc:creator>
  <cp:lastModifiedBy>Jacob Weverka</cp:lastModifiedBy>
  <cp:revision>56</cp:revision>
  <dcterms:created xsi:type="dcterms:W3CDTF">2021-07-12T22:19:00Z</dcterms:created>
  <dcterms:modified xsi:type="dcterms:W3CDTF">2022-03-23T01:43:00Z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http://www.zotero.org/styles/geoderma</vt:lpwstr>
  </property>
  <property fmtid="{D5CDD505-2E9C-101B-9397-08002B2CF9AE}" pid="11" name="Mendeley Recent Style Name 4_1">
    <vt:lpwstr>Geoderma</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http://www.zotero.org/styles/soil-biology-and-biochemistry</vt:lpwstr>
  </property>
  <property fmtid="{D5CDD505-2E9C-101B-9397-08002B2CF9AE}" pid="21" name="Mendeley Recent Style Name 9_1">
    <vt:lpwstr>Soil Biology and Biochemistry</vt:lpwstr>
  </property>
  <property fmtid="{D5CDD505-2E9C-101B-9397-08002B2CF9AE}" pid="22" name="Mendeley Document_1">
    <vt:lpwstr>True</vt:lpwstr>
  </property>
  <property fmtid="{D5CDD505-2E9C-101B-9397-08002B2CF9AE}" pid="23" name="Mendeley Unique User Id_1">
    <vt:lpwstr>7b0d86c8-add5-3955-ac0d-27fa5bfbac94</vt:lpwstr>
  </property>
  <property fmtid="{D5CDD505-2E9C-101B-9397-08002B2CF9AE}" pid="24" name="Mendeley Citation Style_1">
    <vt:lpwstr>http://www.zotero.org/styles/soil-biology-and-biochemistry</vt:lpwstr>
  </property>
</Properties>
</file>